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A04F2" w14:textId="77777777" w:rsidR="00514ECC" w:rsidRDefault="00BE6C84">
      <w:pPr>
        <w:spacing w:line="360" w:lineRule="auto"/>
        <w:jc w:val="center"/>
        <w:rPr>
          <w:rFonts w:ascii="Times New Roman" w:eastAsia="Times New Roman" w:hAnsi="Times New Roman" w:cs="Times New Roman"/>
          <w:b/>
          <w:color w:val="000000"/>
          <w:sz w:val="32"/>
          <w:szCs w:val="32"/>
        </w:rPr>
      </w:pPr>
      <w:bookmarkStart w:id="0" w:name="_Hlk526760724"/>
      <w:bookmarkEnd w:id="0"/>
      <w:r>
        <w:rPr>
          <w:rFonts w:ascii="Times New Roman" w:eastAsia="Times New Roman" w:hAnsi="Times New Roman" w:cs="Times New Roman"/>
          <w:b/>
          <w:color w:val="000000"/>
          <w:sz w:val="32"/>
          <w:szCs w:val="32"/>
        </w:rPr>
        <w:t>TRUSTWORTHY MANET ROUTING ESTAODV IMPLEMENTATION USING DEEP REINFORCEMENT LEARNING</w:t>
      </w:r>
    </w:p>
    <w:p w14:paraId="180CA2D7" w14:textId="77777777" w:rsidR="00514ECC" w:rsidRDefault="00BE6C8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ID: 18-024</w:t>
      </w:r>
    </w:p>
    <w:p w14:paraId="37CFCD4D" w14:textId="77777777" w:rsidR="00514ECC" w:rsidRDefault="00017CA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ar-SA"/>
        </w:rPr>
        <w:drawing>
          <wp:anchor distT="0" distB="0" distL="114300" distR="114300" simplePos="0" relativeHeight="251666944" behindDoc="0" locked="0" layoutInCell="1" allowOverlap="1" wp14:anchorId="3B460846" wp14:editId="08B84976">
            <wp:simplePos x="0" y="0"/>
            <wp:positionH relativeFrom="margin">
              <wp:posOffset>1790700</wp:posOffset>
            </wp:positionH>
            <wp:positionV relativeFrom="margin">
              <wp:posOffset>1568450</wp:posOffset>
            </wp:positionV>
            <wp:extent cx="1693545" cy="211963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IT_Logo_Crest.png"/>
                    <pic:cNvPicPr/>
                  </pic:nvPicPr>
                  <pic:blipFill>
                    <a:blip r:embed="rId8">
                      <a:extLst>
                        <a:ext uri="{28A0092B-C50C-407E-A947-70E740481C1C}">
                          <a14:useLocalDpi xmlns:a14="http://schemas.microsoft.com/office/drawing/2010/main" val="0"/>
                        </a:ext>
                      </a:extLst>
                    </a:blip>
                    <a:stretch>
                      <a:fillRect/>
                    </a:stretch>
                  </pic:blipFill>
                  <pic:spPr>
                    <a:xfrm>
                      <a:off x="0" y="0"/>
                      <a:ext cx="1693545" cy="2119630"/>
                    </a:xfrm>
                    <a:prstGeom prst="rect">
                      <a:avLst/>
                    </a:prstGeom>
                  </pic:spPr>
                </pic:pic>
              </a:graphicData>
            </a:graphic>
            <wp14:sizeRelH relativeFrom="margin">
              <wp14:pctWidth>0</wp14:pctWidth>
            </wp14:sizeRelH>
            <wp14:sizeRelV relativeFrom="margin">
              <wp14:pctHeight>0</wp14:pctHeight>
            </wp14:sizeRelV>
          </wp:anchor>
        </w:drawing>
      </w:r>
    </w:p>
    <w:p w14:paraId="3A03C97B" w14:textId="77777777" w:rsidR="00514ECC" w:rsidRDefault="00514ECC">
      <w:pPr>
        <w:spacing w:line="240" w:lineRule="auto"/>
        <w:jc w:val="center"/>
        <w:rPr>
          <w:rFonts w:ascii="Times New Roman" w:eastAsia="Times New Roman" w:hAnsi="Times New Roman" w:cs="Times New Roman"/>
          <w:sz w:val="24"/>
          <w:szCs w:val="24"/>
        </w:rPr>
      </w:pPr>
    </w:p>
    <w:p w14:paraId="3E554A9A" w14:textId="77777777" w:rsidR="00514ECC" w:rsidRDefault="00514ECC">
      <w:pPr>
        <w:spacing w:line="240" w:lineRule="auto"/>
        <w:jc w:val="center"/>
        <w:rPr>
          <w:rFonts w:ascii="Times New Roman" w:eastAsia="Times New Roman" w:hAnsi="Times New Roman" w:cs="Times New Roman"/>
          <w:sz w:val="24"/>
          <w:szCs w:val="24"/>
        </w:rPr>
      </w:pPr>
    </w:p>
    <w:p w14:paraId="691BC465" w14:textId="77777777" w:rsidR="00017CA1" w:rsidRDefault="00017CA1">
      <w:pPr>
        <w:spacing w:line="240" w:lineRule="auto"/>
        <w:jc w:val="center"/>
        <w:rPr>
          <w:rFonts w:ascii="Times New Roman" w:eastAsia="Times New Roman" w:hAnsi="Times New Roman" w:cs="Times New Roman"/>
          <w:b/>
          <w:sz w:val="32"/>
          <w:szCs w:val="32"/>
        </w:rPr>
      </w:pPr>
    </w:p>
    <w:p w14:paraId="694A3759" w14:textId="77777777" w:rsidR="00017CA1" w:rsidRDefault="00017CA1">
      <w:pPr>
        <w:spacing w:line="240" w:lineRule="auto"/>
        <w:jc w:val="center"/>
        <w:rPr>
          <w:rFonts w:ascii="Times New Roman" w:eastAsia="Times New Roman" w:hAnsi="Times New Roman" w:cs="Times New Roman"/>
          <w:b/>
          <w:sz w:val="32"/>
          <w:szCs w:val="32"/>
        </w:rPr>
      </w:pPr>
    </w:p>
    <w:p w14:paraId="5F3A374F" w14:textId="77777777" w:rsidR="00017CA1" w:rsidRDefault="00017CA1">
      <w:pPr>
        <w:spacing w:line="240" w:lineRule="auto"/>
        <w:jc w:val="center"/>
        <w:rPr>
          <w:rFonts w:ascii="Times New Roman" w:eastAsia="Times New Roman" w:hAnsi="Times New Roman" w:cs="Times New Roman"/>
          <w:b/>
          <w:sz w:val="32"/>
          <w:szCs w:val="32"/>
        </w:rPr>
      </w:pPr>
    </w:p>
    <w:p w14:paraId="5768B3B4" w14:textId="77777777" w:rsidR="00017CA1" w:rsidRDefault="00017CA1">
      <w:pPr>
        <w:spacing w:line="240" w:lineRule="auto"/>
        <w:jc w:val="center"/>
        <w:rPr>
          <w:rFonts w:ascii="Times New Roman" w:eastAsia="Times New Roman" w:hAnsi="Times New Roman" w:cs="Times New Roman"/>
          <w:b/>
          <w:sz w:val="32"/>
          <w:szCs w:val="32"/>
        </w:rPr>
      </w:pPr>
    </w:p>
    <w:p w14:paraId="66C2F0B5" w14:textId="77777777" w:rsidR="00017CA1" w:rsidRDefault="00017CA1">
      <w:pPr>
        <w:spacing w:line="240" w:lineRule="auto"/>
        <w:jc w:val="center"/>
        <w:rPr>
          <w:rFonts w:ascii="Times New Roman" w:eastAsia="Times New Roman" w:hAnsi="Times New Roman" w:cs="Times New Roman"/>
          <w:b/>
          <w:sz w:val="32"/>
          <w:szCs w:val="32"/>
        </w:rPr>
      </w:pPr>
    </w:p>
    <w:p w14:paraId="5F99344E" w14:textId="77777777" w:rsidR="00514ECC" w:rsidRDefault="00BE6C84">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Final Report </w:t>
      </w:r>
    </w:p>
    <w:p w14:paraId="13788B66" w14:textId="77777777" w:rsidR="00514ECC" w:rsidRDefault="00BE6C8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sidR="001628E2">
        <w:rPr>
          <w:rFonts w:ascii="Times New Roman" w:eastAsia="Times New Roman" w:hAnsi="Times New Roman" w:cs="Times New Roman"/>
          <w:sz w:val="24"/>
          <w:szCs w:val="24"/>
        </w:rPr>
        <w:t>ude</w:t>
      </w:r>
      <w:r>
        <w:rPr>
          <w:rFonts w:ascii="Times New Roman" w:eastAsia="Times New Roman" w:hAnsi="Times New Roman" w:cs="Times New Roman"/>
          <w:sz w:val="24"/>
          <w:szCs w:val="24"/>
        </w:rPr>
        <w:t xml:space="preserve"> Niroshan</w:t>
      </w:r>
    </w:p>
    <w:p w14:paraId="12889396" w14:textId="77777777" w:rsidR="00514ECC" w:rsidRDefault="001628E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Anushka</w:t>
      </w:r>
      <w:r w:rsidR="00BE6C84">
        <w:rPr>
          <w:rFonts w:ascii="Times New Roman" w:eastAsia="Times New Roman" w:hAnsi="Times New Roman" w:cs="Times New Roman"/>
          <w:sz w:val="24"/>
          <w:szCs w:val="24"/>
        </w:rPr>
        <w:t xml:space="preserve"> Kodithuwakku</w:t>
      </w:r>
    </w:p>
    <w:p w14:paraId="1C929891" w14:textId="77777777" w:rsidR="00514ECC" w:rsidRDefault="001628E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Sajith Chamara Gunawardene Liyanage</w:t>
      </w:r>
    </w:p>
    <w:p w14:paraId="3EF3B98F" w14:textId="77777777" w:rsidR="00514ECC" w:rsidRDefault="001628E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Sadunika</w:t>
      </w:r>
      <w:r w:rsidR="00BE6C84">
        <w:rPr>
          <w:rFonts w:ascii="Times New Roman" w:eastAsia="Times New Roman" w:hAnsi="Times New Roman" w:cs="Times New Roman"/>
          <w:sz w:val="24"/>
          <w:szCs w:val="24"/>
        </w:rPr>
        <w:t xml:space="preserve"> Kularatne</w:t>
      </w:r>
    </w:p>
    <w:p w14:paraId="27227659" w14:textId="77777777" w:rsidR="00514ECC" w:rsidRDefault="00514ECC">
      <w:pPr>
        <w:spacing w:line="240" w:lineRule="auto"/>
        <w:jc w:val="center"/>
        <w:rPr>
          <w:rFonts w:ascii="Times New Roman" w:eastAsia="Times New Roman" w:hAnsi="Times New Roman" w:cs="Times New Roman"/>
          <w:sz w:val="28"/>
          <w:szCs w:val="28"/>
        </w:rPr>
      </w:pPr>
    </w:p>
    <w:p w14:paraId="7022EE2D" w14:textId="77777777" w:rsidR="00514ECC" w:rsidRDefault="00514ECC">
      <w:pPr>
        <w:spacing w:line="240" w:lineRule="auto"/>
        <w:jc w:val="center"/>
        <w:rPr>
          <w:rFonts w:ascii="Times New Roman" w:eastAsia="Times New Roman" w:hAnsi="Times New Roman" w:cs="Times New Roman"/>
          <w:sz w:val="28"/>
          <w:szCs w:val="28"/>
        </w:rPr>
      </w:pPr>
    </w:p>
    <w:p w14:paraId="071816E2" w14:textId="77777777" w:rsidR="00514ECC" w:rsidRDefault="00BE6C84">
      <w:pPr>
        <w:spacing w:after="12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28"/>
          <w:szCs w:val="28"/>
        </w:rPr>
        <w:t>Bachelor of Science Special (Honors) in Information Technology</w:t>
      </w:r>
    </w:p>
    <w:p w14:paraId="42328A2F" w14:textId="77777777" w:rsidR="00514ECC" w:rsidRDefault="00BE6C84">
      <w:pPr>
        <w:pBdr>
          <w:top w:val="nil"/>
          <w:left w:val="nil"/>
          <w:bottom w:val="nil"/>
          <w:right w:val="nil"/>
          <w:between w:val="nil"/>
        </w:pBdr>
        <w:spacing w:after="120" w:line="360" w:lineRule="auto"/>
        <w:ind w:left="35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Department of Software Engineering</w:t>
      </w:r>
    </w:p>
    <w:p w14:paraId="27EBFBC0" w14:textId="77777777" w:rsidR="00514ECC" w:rsidRDefault="00BE6C84">
      <w:pPr>
        <w:pBdr>
          <w:top w:val="nil"/>
          <w:left w:val="nil"/>
          <w:bottom w:val="nil"/>
          <w:right w:val="nil"/>
          <w:between w:val="nil"/>
        </w:pBdr>
        <w:spacing w:after="120" w:line="360" w:lineRule="auto"/>
        <w:ind w:left="35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Sri Lanka Institute of Information Technology</w:t>
      </w:r>
    </w:p>
    <w:p w14:paraId="2325C3F4" w14:textId="77777777" w:rsidR="00514ECC" w:rsidRDefault="00BE6C84">
      <w:pPr>
        <w:pBdr>
          <w:top w:val="nil"/>
          <w:left w:val="nil"/>
          <w:bottom w:val="nil"/>
          <w:right w:val="nil"/>
          <w:between w:val="nil"/>
        </w:pBdr>
        <w:spacing w:after="120" w:line="360" w:lineRule="auto"/>
        <w:ind w:left="35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Sri Lanka</w:t>
      </w:r>
    </w:p>
    <w:p w14:paraId="7ADB1AE3" w14:textId="77777777" w:rsidR="00017CA1" w:rsidRDefault="00017CA1">
      <w:pPr>
        <w:pBdr>
          <w:top w:val="nil"/>
          <w:left w:val="nil"/>
          <w:bottom w:val="nil"/>
          <w:right w:val="nil"/>
          <w:between w:val="nil"/>
        </w:pBdr>
        <w:spacing w:after="120" w:line="360" w:lineRule="auto"/>
        <w:ind w:left="357"/>
        <w:jc w:val="center"/>
        <w:rPr>
          <w:rFonts w:ascii="Times New Roman" w:eastAsia="Times New Roman" w:hAnsi="Times New Roman" w:cs="Times New Roman"/>
          <w:color w:val="000000"/>
          <w:sz w:val="28"/>
          <w:szCs w:val="28"/>
        </w:rPr>
      </w:pPr>
    </w:p>
    <w:p w14:paraId="42A37FF5" w14:textId="77777777" w:rsidR="00017CA1" w:rsidRDefault="00017CA1">
      <w:pPr>
        <w:pBdr>
          <w:top w:val="nil"/>
          <w:left w:val="nil"/>
          <w:bottom w:val="nil"/>
          <w:right w:val="nil"/>
          <w:between w:val="nil"/>
        </w:pBdr>
        <w:spacing w:after="120" w:line="360" w:lineRule="auto"/>
        <w:ind w:left="357"/>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October 2018</w:t>
      </w:r>
    </w:p>
    <w:p w14:paraId="1570BFD6" w14:textId="77777777" w:rsidR="00514ECC" w:rsidRDefault="00BE6C84">
      <w:pPr>
        <w:pStyle w:val="Heading1"/>
        <w:tabs>
          <w:tab w:val="left" w:pos="4740"/>
        </w:tabs>
        <w:rPr>
          <w:rFonts w:ascii="Times New Roman" w:eastAsia="Times New Roman" w:hAnsi="Times New Roman" w:cs="Times New Roman"/>
          <w:b/>
          <w:color w:val="000000"/>
          <w:sz w:val="28"/>
          <w:szCs w:val="28"/>
        </w:rPr>
      </w:pPr>
      <w:bookmarkStart w:id="1" w:name="_Toc526965894"/>
      <w:r>
        <w:rPr>
          <w:rFonts w:ascii="Times New Roman" w:eastAsia="Times New Roman" w:hAnsi="Times New Roman" w:cs="Times New Roman"/>
          <w:b/>
          <w:color w:val="000000"/>
          <w:sz w:val="28"/>
          <w:szCs w:val="28"/>
        </w:rPr>
        <w:lastRenderedPageBreak/>
        <w:t>DECLARATION</w:t>
      </w:r>
      <w:bookmarkEnd w:id="1"/>
      <w:r>
        <w:rPr>
          <w:rFonts w:ascii="Times New Roman" w:eastAsia="Times New Roman" w:hAnsi="Times New Roman" w:cs="Times New Roman"/>
          <w:b/>
          <w:color w:val="000000"/>
          <w:sz w:val="28"/>
          <w:szCs w:val="28"/>
        </w:rPr>
        <w:tab/>
      </w:r>
    </w:p>
    <w:p w14:paraId="217C2273" w14:textId="77777777" w:rsidR="00514ECC" w:rsidRDefault="00514ECC">
      <w:pPr>
        <w:rPr>
          <w:rFonts w:ascii="Times New Roman" w:eastAsia="Times New Roman" w:hAnsi="Times New Roman" w:cs="Times New Roman"/>
        </w:rPr>
      </w:pPr>
    </w:p>
    <w:p w14:paraId="324267FA" w14:textId="77777777"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389B9F43" w14:textId="77777777" w:rsidR="00514ECC" w:rsidRDefault="00514ECC">
      <w:pPr>
        <w:rPr>
          <w:rFonts w:ascii="Times New Roman" w:eastAsia="Times New Roman" w:hAnsi="Times New Roman" w:cs="Times New Roman"/>
        </w:rPr>
      </w:pPr>
    </w:p>
    <w:p w14:paraId="4539A515" w14:textId="77777777" w:rsidR="00514ECC" w:rsidRDefault="00BE6C8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w:t>
      </w:r>
    </w:p>
    <w:p w14:paraId="4F7EE501" w14:textId="77777777" w:rsidR="00514ECC" w:rsidRDefault="00514ECC">
      <w:pPr>
        <w:rPr>
          <w:rFonts w:ascii="Times New Roman" w:eastAsia="Times New Roman" w:hAnsi="Times New Roman" w:cs="Times New Roman"/>
        </w:rPr>
      </w:pPr>
    </w:p>
    <w:tbl>
      <w:tblPr>
        <w:tblStyle w:val="a"/>
        <w:tblW w:w="7820"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8"/>
        <w:gridCol w:w="2286"/>
        <w:gridCol w:w="1936"/>
      </w:tblGrid>
      <w:tr w:rsidR="00514ECC" w14:paraId="2E963136" w14:textId="77777777">
        <w:trPr>
          <w:trHeight w:val="440"/>
        </w:trPr>
        <w:tc>
          <w:tcPr>
            <w:tcW w:w="3598" w:type="dxa"/>
          </w:tcPr>
          <w:p w14:paraId="5224310D" w14:textId="77777777" w:rsidR="00514ECC" w:rsidRDefault="00BE6C84">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tc>
        <w:tc>
          <w:tcPr>
            <w:tcW w:w="2286" w:type="dxa"/>
          </w:tcPr>
          <w:p w14:paraId="517AA9D2" w14:textId="77777777" w:rsidR="00514ECC" w:rsidRDefault="00BE6C84">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Registration No</w:t>
            </w:r>
          </w:p>
        </w:tc>
        <w:tc>
          <w:tcPr>
            <w:tcW w:w="1936" w:type="dxa"/>
          </w:tcPr>
          <w:p w14:paraId="69D1BEEB" w14:textId="77777777" w:rsidR="00514ECC" w:rsidRDefault="00BE6C84">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w:t>
            </w:r>
          </w:p>
        </w:tc>
      </w:tr>
      <w:tr w:rsidR="00514ECC" w14:paraId="19F7E8D4" w14:textId="77777777">
        <w:trPr>
          <w:trHeight w:val="440"/>
        </w:trPr>
        <w:tc>
          <w:tcPr>
            <w:tcW w:w="3598" w:type="dxa"/>
          </w:tcPr>
          <w:p w14:paraId="52EAB76A" w14:textId="77777777" w:rsidR="00514ECC" w:rsidRDefault="00BE6C84">
            <w:pPr>
              <w:rPr>
                <w:rFonts w:ascii="Times New Roman" w:eastAsia="Times New Roman" w:hAnsi="Times New Roman" w:cs="Times New Roman"/>
                <w:sz w:val="28"/>
                <w:szCs w:val="28"/>
              </w:rPr>
            </w:pPr>
            <w:r>
              <w:rPr>
                <w:rFonts w:ascii="Times New Roman" w:eastAsia="Times New Roman" w:hAnsi="Times New Roman" w:cs="Times New Roman"/>
                <w:sz w:val="24"/>
                <w:szCs w:val="24"/>
              </w:rPr>
              <w:t>M.A.J. Niroshan</w:t>
            </w:r>
          </w:p>
        </w:tc>
        <w:tc>
          <w:tcPr>
            <w:tcW w:w="2286" w:type="dxa"/>
          </w:tcPr>
          <w:p w14:paraId="118B2C56" w14:textId="77777777" w:rsidR="00514ECC" w:rsidRDefault="00BE6C84">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IT14085918</w:t>
            </w:r>
          </w:p>
        </w:tc>
        <w:tc>
          <w:tcPr>
            <w:tcW w:w="1936" w:type="dxa"/>
          </w:tcPr>
          <w:p w14:paraId="23309604" w14:textId="77777777" w:rsidR="00514ECC" w:rsidRDefault="00514ECC">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p>
        </w:tc>
      </w:tr>
      <w:tr w:rsidR="00514ECC" w14:paraId="7FB6693A" w14:textId="77777777">
        <w:trPr>
          <w:trHeight w:val="440"/>
        </w:trPr>
        <w:tc>
          <w:tcPr>
            <w:tcW w:w="3598" w:type="dxa"/>
          </w:tcPr>
          <w:p w14:paraId="56ABCA88"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K.A.H. Kodithuwakku</w:t>
            </w:r>
          </w:p>
        </w:tc>
        <w:tc>
          <w:tcPr>
            <w:tcW w:w="2286" w:type="dxa"/>
          </w:tcPr>
          <w:p w14:paraId="1785A21E" w14:textId="77777777" w:rsidR="00514ECC" w:rsidRDefault="00BE6C84">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IT15564078</w:t>
            </w:r>
          </w:p>
        </w:tc>
        <w:tc>
          <w:tcPr>
            <w:tcW w:w="1936" w:type="dxa"/>
          </w:tcPr>
          <w:p w14:paraId="7CA92326" w14:textId="77777777" w:rsidR="00514ECC" w:rsidRDefault="00514ECC">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p>
        </w:tc>
      </w:tr>
      <w:tr w:rsidR="00514ECC" w14:paraId="228167E3" w14:textId="77777777">
        <w:trPr>
          <w:trHeight w:val="440"/>
        </w:trPr>
        <w:tc>
          <w:tcPr>
            <w:tcW w:w="3598" w:type="dxa"/>
          </w:tcPr>
          <w:p w14:paraId="13EFE32A" w14:textId="77777777" w:rsidR="00514ECC" w:rsidRDefault="00BE6C84">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Liyanage S.C.G.</w:t>
            </w:r>
          </w:p>
        </w:tc>
        <w:tc>
          <w:tcPr>
            <w:tcW w:w="2286" w:type="dxa"/>
          </w:tcPr>
          <w:p w14:paraId="74EA76EE" w14:textId="77777777" w:rsidR="00514ECC" w:rsidRDefault="00BE6C84">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IT14098888</w:t>
            </w:r>
          </w:p>
        </w:tc>
        <w:tc>
          <w:tcPr>
            <w:tcW w:w="1936" w:type="dxa"/>
          </w:tcPr>
          <w:p w14:paraId="61E17CE6" w14:textId="77777777" w:rsidR="00514ECC" w:rsidRDefault="00514ECC">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p>
        </w:tc>
      </w:tr>
      <w:tr w:rsidR="00514ECC" w14:paraId="4F9AF8D0" w14:textId="77777777">
        <w:trPr>
          <w:trHeight w:val="440"/>
        </w:trPr>
        <w:tc>
          <w:tcPr>
            <w:tcW w:w="3598" w:type="dxa"/>
          </w:tcPr>
          <w:p w14:paraId="597B2B42"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M.A.S.H. Kularatne</w:t>
            </w:r>
          </w:p>
        </w:tc>
        <w:tc>
          <w:tcPr>
            <w:tcW w:w="2286" w:type="dxa"/>
          </w:tcPr>
          <w:p w14:paraId="65375ADE" w14:textId="77777777" w:rsidR="00514ECC" w:rsidRDefault="00BE6C84">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IT15143914</w:t>
            </w:r>
          </w:p>
        </w:tc>
        <w:tc>
          <w:tcPr>
            <w:tcW w:w="1936" w:type="dxa"/>
          </w:tcPr>
          <w:p w14:paraId="17A5D2F6" w14:textId="77777777" w:rsidR="00514ECC" w:rsidRDefault="00514ECC">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p>
        </w:tc>
      </w:tr>
    </w:tbl>
    <w:p w14:paraId="07482E6A" w14:textId="77777777" w:rsidR="00514ECC" w:rsidRDefault="00514ECC">
      <w:pPr>
        <w:rPr>
          <w:rFonts w:ascii="Times New Roman" w:eastAsia="Times New Roman" w:hAnsi="Times New Roman" w:cs="Times New Roman"/>
        </w:rPr>
      </w:pPr>
    </w:p>
    <w:p w14:paraId="77294CBB" w14:textId="77777777" w:rsidR="00514ECC" w:rsidRDefault="00BE6C84" w:rsidP="00FC644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candidates are carrying out research for the undergraduate dissertation under my supervision.</w:t>
      </w:r>
    </w:p>
    <w:p w14:paraId="067192EE" w14:textId="77777777" w:rsidR="00514ECC" w:rsidRDefault="00514ECC">
      <w:pPr>
        <w:rPr>
          <w:rFonts w:ascii="Times New Roman" w:eastAsia="Times New Roman" w:hAnsi="Times New Roman" w:cs="Times New Roman"/>
        </w:rPr>
      </w:pPr>
    </w:p>
    <w:p w14:paraId="4E1E64A4" w14:textId="77777777" w:rsidR="00514ECC" w:rsidRDefault="00BE6C84">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7F07B98C" w14:textId="77777777" w:rsidR="00514ECC" w:rsidRDefault="00514ECC">
      <w:pPr>
        <w:spacing w:after="120" w:line="360" w:lineRule="auto"/>
        <w:rPr>
          <w:rFonts w:ascii="Times New Roman" w:eastAsia="Times New Roman" w:hAnsi="Times New Roman" w:cs="Times New Roman"/>
          <w:b/>
          <w:sz w:val="24"/>
          <w:szCs w:val="24"/>
        </w:rPr>
      </w:pPr>
    </w:p>
    <w:tbl>
      <w:tblPr>
        <w:tblStyle w:val="a0"/>
        <w:tblW w:w="7860"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8"/>
        <w:gridCol w:w="2703"/>
        <w:gridCol w:w="1559"/>
      </w:tblGrid>
      <w:tr w:rsidR="00514ECC" w14:paraId="15A95834" w14:textId="77777777">
        <w:tc>
          <w:tcPr>
            <w:tcW w:w="3598" w:type="dxa"/>
          </w:tcPr>
          <w:p w14:paraId="6666251F" w14:textId="77777777" w:rsidR="00514ECC" w:rsidRDefault="00BE6C84">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tc>
        <w:tc>
          <w:tcPr>
            <w:tcW w:w="2703" w:type="dxa"/>
          </w:tcPr>
          <w:p w14:paraId="77AAFA70" w14:textId="77777777" w:rsidR="00514ECC" w:rsidRDefault="00BE6C84">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w:t>
            </w:r>
          </w:p>
        </w:tc>
        <w:tc>
          <w:tcPr>
            <w:tcW w:w="1559" w:type="dxa"/>
          </w:tcPr>
          <w:p w14:paraId="75569544" w14:textId="77777777" w:rsidR="00514ECC" w:rsidRDefault="00BE6C84">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r w:rsidR="00514ECC" w14:paraId="1097804E" w14:textId="77777777">
        <w:tc>
          <w:tcPr>
            <w:tcW w:w="3598" w:type="dxa"/>
          </w:tcPr>
          <w:p w14:paraId="1CA9782B" w14:textId="77777777" w:rsidR="00514ECC" w:rsidRDefault="00BE6C84">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Mr. Prabath Lakmal Rupasinghe</w:t>
            </w:r>
          </w:p>
        </w:tc>
        <w:tc>
          <w:tcPr>
            <w:tcW w:w="2703" w:type="dxa"/>
          </w:tcPr>
          <w:p w14:paraId="2C73C2B8" w14:textId="77777777" w:rsidR="00514ECC" w:rsidRDefault="00514ECC">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p>
        </w:tc>
        <w:tc>
          <w:tcPr>
            <w:tcW w:w="1559" w:type="dxa"/>
          </w:tcPr>
          <w:p w14:paraId="7001D00D" w14:textId="77777777" w:rsidR="00514ECC" w:rsidRDefault="00514ECC">
            <w:pPr>
              <w:pBdr>
                <w:top w:val="nil"/>
                <w:left w:val="nil"/>
                <w:bottom w:val="nil"/>
                <w:right w:val="nil"/>
                <w:between w:val="nil"/>
              </w:pBdr>
              <w:spacing w:after="120" w:line="360" w:lineRule="auto"/>
              <w:rPr>
                <w:rFonts w:ascii="Times New Roman" w:eastAsia="Times New Roman" w:hAnsi="Times New Roman" w:cs="Times New Roman"/>
                <w:color w:val="000000"/>
                <w:sz w:val="24"/>
                <w:szCs w:val="24"/>
              </w:rPr>
            </w:pPr>
          </w:p>
        </w:tc>
      </w:tr>
    </w:tbl>
    <w:p w14:paraId="1F21F44C" w14:textId="77777777" w:rsidR="00514ECC" w:rsidRDefault="00514ECC">
      <w:pPr>
        <w:pBdr>
          <w:top w:val="nil"/>
          <w:left w:val="nil"/>
          <w:bottom w:val="nil"/>
          <w:right w:val="nil"/>
          <w:between w:val="nil"/>
        </w:pBdr>
        <w:spacing w:after="120" w:line="360" w:lineRule="auto"/>
        <w:ind w:firstLine="720"/>
        <w:rPr>
          <w:rFonts w:ascii="Times New Roman" w:eastAsia="Times New Roman" w:hAnsi="Times New Roman" w:cs="Times New Roman"/>
          <w:color w:val="000000"/>
          <w:sz w:val="28"/>
          <w:szCs w:val="28"/>
        </w:rPr>
      </w:pPr>
    </w:p>
    <w:p w14:paraId="74A5D7C8" w14:textId="77777777" w:rsidR="00514ECC" w:rsidRDefault="00514ECC">
      <w:pPr>
        <w:rPr>
          <w:rFonts w:ascii="Times New Roman" w:eastAsia="Times New Roman" w:hAnsi="Times New Roman" w:cs="Times New Roman"/>
        </w:rPr>
      </w:pPr>
    </w:p>
    <w:p w14:paraId="1953FB23" w14:textId="77777777" w:rsidR="00514ECC" w:rsidRDefault="00514ECC">
      <w:pPr>
        <w:rPr>
          <w:rFonts w:ascii="Times New Roman" w:eastAsia="Times New Roman" w:hAnsi="Times New Roman" w:cs="Times New Roman"/>
        </w:rPr>
      </w:pPr>
    </w:p>
    <w:p w14:paraId="45D61B59" w14:textId="77777777" w:rsidR="00BE6C84" w:rsidRDefault="00BE6C84">
      <w:pPr>
        <w:rPr>
          <w:rFonts w:ascii="Times New Roman" w:eastAsia="Times New Roman" w:hAnsi="Times New Roman" w:cs="Times New Roman"/>
        </w:rPr>
      </w:pPr>
    </w:p>
    <w:p w14:paraId="41E3F08F" w14:textId="77777777" w:rsidR="00514ECC" w:rsidRDefault="00514ECC">
      <w:pPr>
        <w:rPr>
          <w:rFonts w:ascii="Times New Roman" w:eastAsia="Times New Roman" w:hAnsi="Times New Roman" w:cs="Times New Roman"/>
        </w:rPr>
      </w:pPr>
    </w:p>
    <w:p w14:paraId="609085E0" w14:textId="77777777" w:rsidR="00514ECC" w:rsidRPr="0074405A" w:rsidRDefault="00BE6C84" w:rsidP="0074405A">
      <w:pPr>
        <w:pStyle w:val="Heading1"/>
        <w:rPr>
          <w:rFonts w:ascii="Times New Roman" w:hAnsi="Times New Roman" w:cs="Times New Roman"/>
          <w:b/>
          <w:bCs/>
          <w:color w:val="auto"/>
          <w:sz w:val="24"/>
          <w:szCs w:val="24"/>
        </w:rPr>
      </w:pPr>
      <w:bookmarkStart w:id="2" w:name="_Toc526965895"/>
      <w:r w:rsidRPr="0074405A">
        <w:rPr>
          <w:rFonts w:ascii="Times New Roman" w:hAnsi="Times New Roman" w:cs="Times New Roman"/>
          <w:b/>
          <w:bCs/>
          <w:color w:val="auto"/>
          <w:sz w:val="24"/>
          <w:szCs w:val="24"/>
        </w:rPr>
        <w:lastRenderedPageBreak/>
        <w:t>A</w:t>
      </w:r>
      <w:r w:rsidR="00194E81" w:rsidRPr="0074405A">
        <w:rPr>
          <w:rFonts w:ascii="Times New Roman" w:hAnsi="Times New Roman" w:cs="Times New Roman"/>
          <w:b/>
          <w:bCs/>
          <w:color w:val="auto"/>
          <w:sz w:val="24"/>
          <w:szCs w:val="24"/>
        </w:rPr>
        <w:t>bstract</w:t>
      </w:r>
      <w:bookmarkEnd w:id="2"/>
    </w:p>
    <w:p w14:paraId="236CB9BE" w14:textId="77777777" w:rsidR="00514ECC" w:rsidRDefault="00514ECC">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1D1E7FEC" w14:textId="77777777" w:rsidR="00514ECC" w:rsidRDefault="00BE6C84">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collection of nodes which have the ability to move randomly within a wireless network is called a mobile ad hoc network. Mobile Ad Hoc Network plays a major role in wireless communication technology. Data transferring within the network has two considerable facts, reliability and security. Ensuring security in a mobile ad hoc network is a major concern due to the unpredictable motions and behaviors of network nodes. </w:t>
      </w:r>
    </w:p>
    <w:p w14:paraId="361E48AB" w14:textId="77777777" w:rsidR="00514ECC" w:rsidRDefault="00514EC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42D689FC" w14:textId="10D0A190" w:rsidR="00514ECC" w:rsidRDefault="00BE6C84">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 wireless mobile network, it is possible for a large number of data packets to transmit among nodes within a small period of time. Therefore, it is possible that some nodes might not behave as expected. It can eventually cause </w:t>
      </w:r>
      <w:del w:id="3" w:author="SajithChamara" w:date="2018-10-10T13:15:00Z">
        <w:r w:rsidDel="008F7154">
          <w:rPr>
            <w:rFonts w:ascii="Times New Roman" w:eastAsia="Times New Roman" w:hAnsi="Times New Roman" w:cs="Times New Roman"/>
            <w:color w:val="000000"/>
          </w:rPr>
          <w:delText xml:space="preserve">to </w:delText>
        </w:r>
      </w:del>
      <w:r>
        <w:rPr>
          <w:rFonts w:ascii="Times New Roman" w:eastAsia="Times New Roman" w:hAnsi="Times New Roman" w:cs="Times New Roman"/>
          <w:color w:val="000000"/>
        </w:rPr>
        <w:t xml:space="preserve">a considerable amount of data packet drops. It shows that the existing security mechanisms have failed to distinguish between trustworthy and malicious nodes. </w:t>
      </w:r>
      <w:del w:id="4" w:author="SajithChamara" w:date="2018-10-10T13:16:00Z">
        <w:r w:rsidDel="008F7154">
          <w:rPr>
            <w:rFonts w:ascii="Times New Roman" w:eastAsia="Times New Roman" w:hAnsi="Times New Roman" w:cs="Times New Roman"/>
            <w:color w:val="000000"/>
          </w:rPr>
          <w:delText>Usually</w:delText>
        </w:r>
      </w:del>
      <w:ins w:id="5" w:author="SajithChamara" w:date="2018-10-10T13:16:00Z">
        <w:r w:rsidR="008F7154">
          <w:rPr>
            <w:rFonts w:ascii="Times New Roman" w:eastAsia="Times New Roman" w:hAnsi="Times New Roman" w:cs="Times New Roman"/>
            <w:color w:val="000000"/>
          </w:rPr>
          <w:t>Generally</w:t>
        </w:r>
      </w:ins>
      <w:r>
        <w:rPr>
          <w:rFonts w:ascii="Times New Roman" w:eastAsia="Times New Roman" w:hAnsi="Times New Roman" w:cs="Times New Roman"/>
          <w:color w:val="000000"/>
        </w:rPr>
        <w:t xml:space="preserve">, the nodes select the shortest path; but sometimes it may not be the reliable route to transfer data. Proposing a method to evaluate the trustworthiness of each node, will address the issue up to a reasonable extent. </w:t>
      </w:r>
    </w:p>
    <w:p w14:paraId="3B78556D" w14:textId="77777777" w:rsidR="00514ECC" w:rsidRDefault="00514ECC">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1271F803" w14:textId="77777777" w:rsidR="00E82F00" w:rsidRDefault="00BE6C84" w:rsidP="00E82F00">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Network simulators can model the behaviors of an actual network. There are two types of simulators called CLI (Command-Line Interface) driven and GUI (Graphical User Interface) driven simulators. Analyzing the network security and performance metrics after executing the proposed trust-based schema would help us to understand the importance of a trust-based schema for Mobile Ad-hoc Networks (MANET). NS-3 is a CLI based simulator which can be used for the simulation purposes.</w:t>
      </w:r>
    </w:p>
    <w:p w14:paraId="39445485" w14:textId="77777777" w:rsidR="00E82F00" w:rsidRDefault="00E82F00" w:rsidP="00E82F00">
      <w:pPr>
        <w:pBdr>
          <w:top w:val="nil"/>
          <w:left w:val="nil"/>
          <w:bottom w:val="nil"/>
          <w:right w:val="nil"/>
          <w:between w:val="nil"/>
        </w:pBdr>
        <w:spacing w:after="0" w:line="240" w:lineRule="auto"/>
        <w:jc w:val="both"/>
        <w:rPr>
          <w:rFonts w:ascii="Times New Roman" w:hAnsi="Times New Roman" w:cs="Times New Roman"/>
          <w:szCs w:val="20"/>
        </w:rPr>
      </w:pPr>
    </w:p>
    <w:p w14:paraId="0D6B4C75" w14:textId="77777777" w:rsidR="00E82F00" w:rsidRPr="00074614" w:rsidRDefault="00E82F00" w:rsidP="00E82F00">
      <w:pPr>
        <w:pBdr>
          <w:top w:val="nil"/>
          <w:left w:val="nil"/>
          <w:bottom w:val="nil"/>
          <w:right w:val="nil"/>
          <w:between w:val="nil"/>
        </w:pBdr>
        <w:spacing w:after="0" w:line="240" w:lineRule="auto"/>
        <w:jc w:val="both"/>
      </w:pPr>
      <w:r w:rsidRPr="000B0FF4">
        <w:rPr>
          <w:rFonts w:ascii="Times New Roman" w:hAnsi="Times New Roman" w:cs="Times New Roman"/>
          <w:szCs w:val="20"/>
        </w:rPr>
        <w:t>Keywords—</w:t>
      </w:r>
      <w:r w:rsidRPr="00793CB8">
        <w:rPr>
          <w:rFonts w:ascii="Times New Roman" w:hAnsi="Times New Roman" w:cs="Times New Roman"/>
        </w:rPr>
        <w:t xml:space="preserve"> </w:t>
      </w:r>
      <w:r>
        <w:rPr>
          <w:rFonts w:ascii="Times New Roman" w:hAnsi="Times New Roman" w:cs="Times New Roman"/>
        </w:rPr>
        <w:t xml:space="preserve">MANET, global trust, trust framework, spiral model, RL component </w:t>
      </w:r>
    </w:p>
    <w:p w14:paraId="6860EBAF" w14:textId="77777777" w:rsidR="00E82F00" w:rsidRDefault="00E82F00">
      <w:pPr>
        <w:spacing w:line="360" w:lineRule="auto"/>
        <w:jc w:val="center"/>
        <w:rPr>
          <w:rFonts w:ascii="Times New Roman" w:eastAsia="Times New Roman" w:hAnsi="Times New Roman" w:cs="Times New Roman"/>
          <w:sz w:val="24"/>
          <w:szCs w:val="24"/>
        </w:rPr>
      </w:pPr>
    </w:p>
    <w:p w14:paraId="693E87D7" w14:textId="77777777" w:rsidR="00514ECC" w:rsidRDefault="00514ECC">
      <w:pPr>
        <w:spacing w:line="360" w:lineRule="auto"/>
        <w:jc w:val="center"/>
        <w:rPr>
          <w:rFonts w:ascii="Times New Roman" w:eastAsia="Times New Roman" w:hAnsi="Times New Roman" w:cs="Times New Roman"/>
          <w:sz w:val="24"/>
          <w:szCs w:val="24"/>
        </w:rPr>
      </w:pPr>
    </w:p>
    <w:p w14:paraId="1EEE3932" w14:textId="77777777" w:rsidR="00514ECC" w:rsidRDefault="00514ECC">
      <w:pPr>
        <w:spacing w:line="360" w:lineRule="auto"/>
        <w:jc w:val="center"/>
        <w:rPr>
          <w:rFonts w:ascii="Times New Roman" w:eastAsia="Times New Roman" w:hAnsi="Times New Roman" w:cs="Times New Roman"/>
          <w:sz w:val="24"/>
          <w:szCs w:val="24"/>
        </w:rPr>
      </w:pPr>
    </w:p>
    <w:p w14:paraId="3414F0D5" w14:textId="77777777" w:rsidR="00514ECC" w:rsidRDefault="00514ECC">
      <w:pPr>
        <w:spacing w:line="360" w:lineRule="auto"/>
        <w:jc w:val="center"/>
        <w:rPr>
          <w:rFonts w:ascii="Times New Roman" w:eastAsia="Times New Roman" w:hAnsi="Times New Roman" w:cs="Times New Roman"/>
          <w:sz w:val="24"/>
          <w:szCs w:val="24"/>
        </w:rPr>
      </w:pPr>
    </w:p>
    <w:p w14:paraId="2267E1AA" w14:textId="77777777" w:rsidR="00514ECC" w:rsidRDefault="00514ECC">
      <w:pPr>
        <w:spacing w:line="360" w:lineRule="auto"/>
        <w:jc w:val="center"/>
        <w:rPr>
          <w:rFonts w:ascii="Times New Roman" w:eastAsia="Times New Roman" w:hAnsi="Times New Roman" w:cs="Times New Roman"/>
        </w:rPr>
      </w:pPr>
    </w:p>
    <w:p w14:paraId="0648F8C6" w14:textId="77777777" w:rsidR="00514ECC" w:rsidRDefault="00514ECC">
      <w:pPr>
        <w:spacing w:line="360" w:lineRule="auto"/>
        <w:jc w:val="center"/>
        <w:rPr>
          <w:rFonts w:ascii="Times New Roman" w:eastAsia="Times New Roman" w:hAnsi="Times New Roman" w:cs="Times New Roman"/>
        </w:rPr>
      </w:pPr>
    </w:p>
    <w:p w14:paraId="387C7861" w14:textId="77777777" w:rsidR="00514ECC" w:rsidRDefault="00514ECC">
      <w:pPr>
        <w:spacing w:line="360" w:lineRule="auto"/>
        <w:jc w:val="center"/>
        <w:rPr>
          <w:rFonts w:ascii="Times New Roman" w:eastAsia="Times New Roman" w:hAnsi="Times New Roman" w:cs="Times New Roman"/>
        </w:rPr>
      </w:pPr>
    </w:p>
    <w:p w14:paraId="1A2300C6" w14:textId="77777777" w:rsidR="00514ECC" w:rsidRDefault="00514ECC">
      <w:pPr>
        <w:spacing w:line="360" w:lineRule="auto"/>
        <w:jc w:val="center"/>
        <w:rPr>
          <w:rFonts w:ascii="Times New Roman" w:eastAsia="Times New Roman" w:hAnsi="Times New Roman" w:cs="Times New Roman"/>
        </w:rPr>
      </w:pPr>
    </w:p>
    <w:p w14:paraId="4BE1761C" w14:textId="77777777" w:rsidR="00514ECC" w:rsidRDefault="00514ECC">
      <w:pPr>
        <w:spacing w:line="360" w:lineRule="auto"/>
        <w:jc w:val="center"/>
        <w:rPr>
          <w:rFonts w:ascii="Times New Roman" w:eastAsia="Times New Roman" w:hAnsi="Times New Roman" w:cs="Times New Roman"/>
        </w:rPr>
      </w:pPr>
    </w:p>
    <w:p w14:paraId="237CE345" w14:textId="77777777" w:rsidR="00514ECC" w:rsidRDefault="00514ECC">
      <w:pPr>
        <w:spacing w:line="360" w:lineRule="auto"/>
        <w:jc w:val="center"/>
        <w:rPr>
          <w:rFonts w:ascii="Times New Roman" w:eastAsia="Times New Roman" w:hAnsi="Times New Roman" w:cs="Times New Roman"/>
        </w:rPr>
      </w:pPr>
    </w:p>
    <w:p w14:paraId="09279268" w14:textId="77777777" w:rsidR="00514ECC" w:rsidRDefault="00514ECC">
      <w:pPr>
        <w:spacing w:line="360" w:lineRule="auto"/>
        <w:jc w:val="center"/>
        <w:rPr>
          <w:rFonts w:ascii="Times New Roman" w:eastAsia="Times New Roman" w:hAnsi="Times New Roman" w:cs="Times New Roman"/>
        </w:rPr>
      </w:pPr>
    </w:p>
    <w:p w14:paraId="4E284612" w14:textId="77777777" w:rsidR="00514ECC" w:rsidRDefault="00514ECC">
      <w:pPr>
        <w:pBdr>
          <w:top w:val="nil"/>
          <w:left w:val="nil"/>
          <w:bottom w:val="nil"/>
          <w:right w:val="nil"/>
          <w:between w:val="nil"/>
        </w:pBdr>
        <w:spacing w:after="120" w:line="360" w:lineRule="auto"/>
        <w:ind w:left="357"/>
        <w:jc w:val="center"/>
        <w:rPr>
          <w:rFonts w:ascii="Times New Roman" w:eastAsia="Times New Roman" w:hAnsi="Times New Roman" w:cs="Times New Roman"/>
          <w:color w:val="000000"/>
          <w:sz w:val="28"/>
          <w:szCs w:val="28"/>
        </w:rPr>
      </w:pPr>
    </w:p>
    <w:p w14:paraId="1A361A7D" w14:textId="77777777" w:rsidR="0074405A" w:rsidRDefault="0074405A">
      <w:pPr>
        <w:spacing w:after="240" w:line="240" w:lineRule="auto"/>
        <w:rPr>
          <w:rFonts w:ascii="Times New Roman" w:eastAsia="Times New Roman" w:hAnsi="Times New Roman" w:cs="Times New Roman"/>
          <w:b/>
          <w:sz w:val="28"/>
          <w:szCs w:val="28"/>
        </w:rPr>
      </w:pPr>
    </w:p>
    <w:p w14:paraId="7A14F368" w14:textId="54BAB81D" w:rsidR="00514ECC" w:rsidRPr="0074405A" w:rsidRDefault="00BE6C84" w:rsidP="0074405A">
      <w:pPr>
        <w:pStyle w:val="Heading1"/>
        <w:rPr>
          <w:rFonts w:ascii="Times New Roman" w:hAnsi="Times New Roman" w:cs="Times New Roman"/>
          <w:b/>
          <w:bCs/>
          <w:color w:val="auto"/>
          <w:sz w:val="28"/>
          <w:szCs w:val="28"/>
        </w:rPr>
      </w:pPr>
      <w:bookmarkStart w:id="6" w:name="_Toc526965896"/>
      <w:r w:rsidRPr="0074405A">
        <w:rPr>
          <w:rFonts w:ascii="Times New Roman" w:hAnsi="Times New Roman" w:cs="Times New Roman"/>
          <w:b/>
          <w:bCs/>
          <w:color w:val="auto"/>
          <w:sz w:val="28"/>
          <w:szCs w:val="28"/>
        </w:rPr>
        <w:lastRenderedPageBreak/>
        <w:t>ACKNOWLEDGEMENT</w:t>
      </w:r>
      <w:bookmarkEnd w:id="6"/>
    </w:p>
    <w:p w14:paraId="10CAD8F1" w14:textId="77777777" w:rsidR="00514ECC" w:rsidRDefault="00514ECC">
      <w:pPr>
        <w:spacing w:after="240" w:line="240" w:lineRule="auto"/>
        <w:rPr>
          <w:rFonts w:ascii="Times New Roman" w:eastAsia="Times New Roman" w:hAnsi="Times New Roman" w:cs="Times New Roman"/>
          <w:b/>
          <w:sz w:val="28"/>
          <w:szCs w:val="28"/>
        </w:rPr>
      </w:pPr>
    </w:p>
    <w:p w14:paraId="50F14847" w14:textId="77777777" w:rsidR="00514ECC" w:rsidRDefault="00BE6C84" w:rsidP="00E82F00">
      <w:pPr>
        <w:spacing w:after="240" w:line="360" w:lineRule="auto"/>
        <w:jc w:val="both"/>
        <w:rPr>
          <w:rFonts w:ascii="Times New Roman" w:eastAsia="Times New Roman" w:hAnsi="Times New Roman" w:cs="Times New Roman"/>
          <w:b/>
          <w:sz w:val="24"/>
          <w:szCs w:val="24"/>
        </w:rPr>
      </w:pPr>
      <w:bookmarkStart w:id="7" w:name="_sjpgyqwdaoy" w:colFirst="0" w:colLast="0"/>
      <w:bookmarkEnd w:id="7"/>
      <w:r>
        <w:rPr>
          <w:rFonts w:ascii="Times New Roman" w:eastAsia="Times New Roman" w:hAnsi="Times New Roman" w:cs="Times New Roman"/>
          <w:color w:val="222222"/>
          <w:sz w:val="24"/>
          <w:szCs w:val="24"/>
        </w:rPr>
        <w:t>The authors would like to express special thanks of gratitude to their project supervisor, Mr. Prabath Lakmal Rupasinghe for his patient guidance and useful critique of their research work. And the authors are grateful for the corporation given by Ms. Chamira Nawarathna to make the research project a success. Their willingness to generously give their time, the moral support and their continuous guidance by providing important feedback</w:t>
      </w:r>
      <w:del w:id="8" w:author="Upeksha Rathnasena" w:date="2018-10-10T09:17:00Z">
        <w:r w:rsidDel="00057C40">
          <w:rPr>
            <w:rFonts w:ascii="Times New Roman" w:eastAsia="Times New Roman" w:hAnsi="Times New Roman" w:cs="Times New Roman"/>
            <w:color w:val="222222"/>
            <w:sz w:val="24"/>
            <w:szCs w:val="24"/>
          </w:rPr>
          <w:delText>s</w:delText>
        </w:r>
      </w:del>
      <w:r>
        <w:rPr>
          <w:rFonts w:ascii="Times New Roman" w:eastAsia="Times New Roman" w:hAnsi="Times New Roman" w:cs="Times New Roman"/>
          <w:color w:val="222222"/>
          <w:sz w:val="24"/>
          <w:szCs w:val="24"/>
        </w:rPr>
        <w:t xml:space="preserve"> have been very much helpful and valuable for the authors to successfully complete their research work. Authors would also like to thank their lecturer-in-charge for the course module, Mr. Jayantha Amararachchi for his constant guidance and assistance to carry out this research project. Also, the authors would like to thank their parents and friends who supported and encouraged them throughout the time period of this research project.</w:t>
      </w:r>
    </w:p>
    <w:p w14:paraId="536EA482" w14:textId="77777777" w:rsidR="00514ECC" w:rsidRDefault="00514ECC">
      <w:pPr>
        <w:rPr>
          <w:rFonts w:ascii="Times New Roman" w:eastAsia="Times New Roman" w:hAnsi="Times New Roman" w:cs="Times New Roman"/>
          <w:color w:val="000000"/>
          <w:sz w:val="28"/>
          <w:szCs w:val="28"/>
        </w:rPr>
      </w:pPr>
    </w:p>
    <w:p w14:paraId="56A9EB76" w14:textId="77777777" w:rsidR="008B0EFD" w:rsidRDefault="008B0EFD">
      <w:pPr>
        <w:rPr>
          <w:rFonts w:ascii="Times New Roman" w:eastAsia="Times New Roman" w:hAnsi="Times New Roman" w:cs="Times New Roman"/>
          <w:color w:val="000000"/>
          <w:sz w:val="28"/>
          <w:szCs w:val="28"/>
        </w:rPr>
      </w:pPr>
    </w:p>
    <w:p w14:paraId="4FBAFEB5" w14:textId="77777777" w:rsidR="008B0EFD" w:rsidRDefault="008B0EFD">
      <w:pPr>
        <w:rPr>
          <w:rFonts w:ascii="Times New Roman" w:eastAsia="Times New Roman" w:hAnsi="Times New Roman" w:cs="Times New Roman"/>
          <w:color w:val="000000"/>
          <w:sz w:val="28"/>
          <w:szCs w:val="28"/>
        </w:rPr>
      </w:pPr>
    </w:p>
    <w:p w14:paraId="53CA54B9" w14:textId="77777777" w:rsidR="008B0EFD" w:rsidRDefault="008B0EFD">
      <w:pPr>
        <w:rPr>
          <w:rFonts w:ascii="Times New Roman" w:eastAsia="Times New Roman" w:hAnsi="Times New Roman" w:cs="Times New Roman"/>
          <w:color w:val="000000"/>
          <w:sz w:val="28"/>
          <w:szCs w:val="28"/>
        </w:rPr>
      </w:pPr>
    </w:p>
    <w:p w14:paraId="1421176C" w14:textId="77777777" w:rsidR="008B0EFD" w:rsidRDefault="008B0EFD">
      <w:pPr>
        <w:rPr>
          <w:rFonts w:ascii="Times New Roman" w:eastAsia="Times New Roman" w:hAnsi="Times New Roman" w:cs="Times New Roman"/>
          <w:color w:val="000000"/>
          <w:sz w:val="28"/>
          <w:szCs w:val="28"/>
        </w:rPr>
      </w:pPr>
    </w:p>
    <w:p w14:paraId="548C5862" w14:textId="77777777" w:rsidR="008B0EFD" w:rsidRDefault="008B0EFD">
      <w:pPr>
        <w:rPr>
          <w:rFonts w:ascii="Times New Roman" w:eastAsia="Times New Roman" w:hAnsi="Times New Roman" w:cs="Times New Roman"/>
          <w:color w:val="000000"/>
          <w:sz w:val="28"/>
          <w:szCs w:val="28"/>
        </w:rPr>
      </w:pPr>
    </w:p>
    <w:p w14:paraId="272792C0" w14:textId="77777777" w:rsidR="008B0EFD" w:rsidRDefault="008B0EFD">
      <w:pPr>
        <w:rPr>
          <w:rFonts w:ascii="Times New Roman" w:eastAsia="Times New Roman" w:hAnsi="Times New Roman" w:cs="Times New Roman"/>
          <w:color w:val="000000"/>
          <w:sz w:val="28"/>
          <w:szCs w:val="28"/>
        </w:rPr>
      </w:pPr>
    </w:p>
    <w:p w14:paraId="34359FD9" w14:textId="77777777" w:rsidR="008B0EFD" w:rsidRDefault="008B0EFD">
      <w:pPr>
        <w:rPr>
          <w:rFonts w:ascii="Times New Roman" w:eastAsia="Times New Roman" w:hAnsi="Times New Roman" w:cs="Times New Roman"/>
          <w:color w:val="000000"/>
          <w:sz w:val="28"/>
          <w:szCs w:val="28"/>
        </w:rPr>
      </w:pPr>
    </w:p>
    <w:p w14:paraId="08422858" w14:textId="77777777" w:rsidR="008B0EFD" w:rsidRDefault="008B0EFD">
      <w:pPr>
        <w:rPr>
          <w:rFonts w:ascii="Times New Roman" w:eastAsia="Times New Roman" w:hAnsi="Times New Roman" w:cs="Times New Roman"/>
          <w:color w:val="000000"/>
          <w:sz w:val="28"/>
          <w:szCs w:val="28"/>
        </w:rPr>
      </w:pPr>
    </w:p>
    <w:p w14:paraId="6D1269A5" w14:textId="77777777" w:rsidR="008B0EFD" w:rsidRDefault="008B0EFD">
      <w:pPr>
        <w:rPr>
          <w:rFonts w:ascii="Times New Roman" w:eastAsia="Times New Roman" w:hAnsi="Times New Roman" w:cs="Times New Roman"/>
          <w:color w:val="000000"/>
          <w:sz w:val="28"/>
          <w:szCs w:val="28"/>
        </w:rPr>
      </w:pPr>
    </w:p>
    <w:p w14:paraId="766BC930" w14:textId="77777777" w:rsidR="008B0EFD" w:rsidRDefault="008B0EFD">
      <w:pPr>
        <w:rPr>
          <w:rFonts w:ascii="Times New Roman" w:eastAsia="Times New Roman" w:hAnsi="Times New Roman" w:cs="Times New Roman"/>
          <w:color w:val="000000"/>
          <w:sz w:val="28"/>
          <w:szCs w:val="28"/>
        </w:rPr>
      </w:pPr>
    </w:p>
    <w:p w14:paraId="20122628" w14:textId="125265D8" w:rsidR="008B0EFD" w:rsidRDefault="008B0EFD">
      <w:pPr>
        <w:rPr>
          <w:rFonts w:ascii="Times New Roman" w:eastAsia="Times New Roman" w:hAnsi="Times New Roman" w:cs="Times New Roman"/>
          <w:color w:val="000000"/>
          <w:sz w:val="28"/>
          <w:szCs w:val="28"/>
        </w:rPr>
      </w:pPr>
    </w:p>
    <w:p w14:paraId="7E19DB4B" w14:textId="77777777" w:rsidR="0074405A" w:rsidRDefault="0074405A">
      <w:pPr>
        <w:rPr>
          <w:rFonts w:ascii="Times New Roman" w:eastAsia="Times New Roman" w:hAnsi="Times New Roman" w:cs="Times New Roman"/>
          <w:color w:val="000000"/>
          <w:sz w:val="28"/>
          <w:szCs w:val="28"/>
        </w:rPr>
      </w:pPr>
    </w:p>
    <w:p w14:paraId="734E9FC6" w14:textId="77777777" w:rsidR="00514ECC" w:rsidRDefault="00BE6C84">
      <w:pPr>
        <w:pStyle w:val="Heading1"/>
        <w:rPr>
          <w:rFonts w:ascii="Times New Roman" w:eastAsia="Times New Roman" w:hAnsi="Times New Roman" w:cs="Times New Roman"/>
          <w:b/>
          <w:color w:val="000000"/>
          <w:sz w:val="28"/>
          <w:szCs w:val="28"/>
        </w:rPr>
      </w:pPr>
      <w:bookmarkStart w:id="9" w:name="_Toc526965897"/>
      <w:r>
        <w:rPr>
          <w:rFonts w:ascii="Times New Roman" w:eastAsia="Times New Roman" w:hAnsi="Times New Roman" w:cs="Times New Roman"/>
          <w:b/>
          <w:color w:val="000000"/>
          <w:sz w:val="28"/>
          <w:szCs w:val="28"/>
        </w:rPr>
        <w:lastRenderedPageBreak/>
        <w:t>TABLE OF CONTENTS</w:t>
      </w:r>
      <w:bookmarkEnd w:id="9"/>
    </w:p>
    <w:p w14:paraId="2A546791" w14:textId="77777777" w:rsidR="00514ECC" w:rsidRDefault="00514ECC">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p>
    <w:sdt>
      <w:sdtPr>
        <w:id w:val="1087662757"/>
        <w:docPartObj>
          <w:docPartGallery w:val="Table of Contents"/>
          <w:docPartUnique/>
        </w:docPartObj>
      </w:sdtPr>
      <w:sdtContent>
        <w:p w14:paraId="2232029B" w14:textId="73F115AB" w:rsidR="00BD42FE" w:rsidRDefault="00BE6C84">
          <w:pPr>
            <w:pStyle w:val="TOC1"/>
            <w:tabs>
              <w:tab w:val="right" w:pos="8211"/>
            </w:tabs>
            <w:rPr>
              <w:rFonts w:asciiTheme="minorHAnsi" w:eastAsiaTheme="minorEastAsia" w:hAnsiTheme="minorHAnsi" w:cstheme="minorBidi"/>
              <w:noProof/>
            </w:rPr>
          </w:pPr>
          <w:r>
            <w:fldChar w:fldCharType="begin"/>
          </w:r>
          <w:r>
            <w:instrText xml:space="preserve"> TOC \h \u \z </w:instrText>
          </w:r>
          <w:r>
            <w:fldChar w:fldCharType="separate"/>
          </w:r>
          <w:hyperlink w:anchor="_Toc526965894" w:history="1">
            <w:r w:rsidR="00BD42FE" w:rsidRPr="00AB353C">
              <w:rPr>
                <w:rStyle w:val="Hyperlink"/>
                <w:rFonts w:ascii="Times New Roman" w:eastAsia="Times New Roman" w:hAnsi="Times New Roman" w:cs="Times New Roman"/>
                <w:b/>
                <w:noProof/>
              </w:rPr>
              <w:t>DECLARATION</w:t>
            </w:r>
            <w:r w:rsidR="00BD42FE">
              <w:rPr>
                <w:noProof/>
                <w:webHidden/>
              </w:rPr>
              <w:tab/>
            </w:r>
            <w:r w:rsidR="00BD42FE">
              <w:rPr>
                <w:noProof/>
                <w:webHidden/>
              </w:rPr>
              <w:fldChar w:fldCharType="begin"/>
            </w:r>
            <w:r w:rsidR="00BD42FE">
              <w:rPr>
                <w:noProof/>
                <w:webHidden/>
              </w:rPr>
              <w:instrText xml:space="preserve"> PAGEREF _Toc526965894 \h </w:instrText>
            </w:r>
            <w:r w:rsidR="00BD42FE">
              <w:rPr>
                <w:noProof/>
                <w:webHidden/>
              </w:rPr>
            </w:r>
            <w:r w:rsidR="00BD42FE">
              <w:rPr>
                <w:noProof/>
                <w:webHidden/>
              </w:rPr>
              <w:fldChar w:fldCharType="separate"/>
            </w:r>
            <w:r w:rsidR="00BD42FE">
              <w:rPr>
                <w:noProof/>
                <w:webHidden/>
              </w:rPr>
              <w:t>2</w:t>
            </w:r>
            <w:r w:rsidR="00BD42FE">
              <w:rPr>
                <w:noProof/>
                <w:webHidden/>
              </w:rPr>
              <w:fldChar w:fldCharType="end"/>
            </w:r>
          </w:hyperlink>
        </w:p>
        <w:p w14:paraId="739AB917" w14:textId="694C9174" w:rsidR="00BD42FE" w:rsidRDefault="00BD42FE">
          <w:pPr>
            <w:pStyle w:val="TOC1"/>
            <w:tabs>
              <w:tab w:val="right" w:pos="8211"/>
            </w:tabs>
            <w:rPr>
              <w:rFonts w:asciiTheme="minorHAnsi" w:eastAsiaTheme="minorEastAsia" w:hAnsiTheme="minorHAnsi" w:cstheme="minorBidi"/>
              <w:noProof/>
            </w:rPr>
          </w:pPr>
          <w:hyperlink w:anchor="_Toc526965895" w:history="1">
            <w:r w:rsidRPr="00AB353C">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_Toc526965895 \h </w:instrText>
            </w:r>
            <w:r>
              <w:rPr>
                <w:noProof/>
                <w:webHidden/>
              </w:rPr>
            </w:r>
            <w:r>
              <w:rPr>
                <w:noProof/>
                <w:webHidden/>
              </w:rPr>
              <w:fldChar w:fldCharType="separate"/>
            </w:r>
            <w:r>
              <w:rPr>
                <w:noProof/>
                <w:webHidden/>
              </w:rPr>
              <w:t>3</w:t>
            </w:r>
            <w:r>
              <w:rPr>
                <w:noProof/>
                <w:webHidden/>
              </w:rPr>
              <w:fldChar w:fldCharType="end"/>
            </w:r>
          </w:hyperlink>
        </w:p>
        <w:p w14:paraId="11BB9DD2" w14:textId="3CD5EACD" w:rsidR="00BD42FE" w:rsidRDefault="00BD42FE">
          <w:pPr>
            <w:pStyle w:val="TOC1"/>
            <w:tabs>
              <w:tab w:val="right" w:pos="8211"/>
            </w:tabs>
            <w:rPr>
              <w:rFonts w:asciiTheme="minorHAnsi" w:eastAsiaTheme="minorEastAsia" w:hAnsiTheme="minorHAnsi" w:cstheme="minorBidi"/>
              <w:noProof/>
            </w:rPr>
          </w:pPr>
          <w:hyperlink w:anchor="_Toc526965896" w:history="1">
            <w:r w:rsidRPr="00AB353C">
              <w:rPr>
                <w:rStyle w:val="Hyperlink"/>
                <w:rFonts w:ascii="Times New Roman" w:hAnsi="Times New Roman" w:cs="Times New Roman"/>
                <w:b/>
                <w:bCs/>
                <w:noProof/>
              </w:rPr>
              <w:t>ACKNOWLEDGEMENT</w:t>
            </w:r>
            <w:r>
              <w:rPr>
                <w:noProof/>
                <w:webHidden/>
              </w:rPr>
              <w:tab/>
            </w:r>
            <w:r>
              <w:rPr>
                <w:noProof/>
                <w:webHidden/>
              </w:rPr>
              <w:fldChar w:fldCharType="begin"/>
            </w:r>
            <w:r>
              <w:rPr>
                <w:noProof/>
                <w:webHidden/>
              </w:rPr>
              <w:instrText xml:space="preserve"> PAGEREF _Toc526965896 \h </w:instrText>
            </w:r>
            <w:r>
              <w:rPr>
                <w:noProof/>
                <w:webHidden/>
              </w:rPr>
            </w:r>
            <w:r>
              <w:rPr>
                <w:noProof/>
                <w:webHidden/>
              </w:rPr>
              <w:fldChar w:fldCharType="separate"/>
            </w:r>
            <w:r>
              <w:rPr>
                <w:noProof/>
                <w:webHidden/>
              </w:rPr>
              <w:t>4</w:t>
            </w:r>
            <w:r>
              <w:rPr>
                <w:noProof/>
                <w:webHidden/>
              </w:rPr>
              <w:fldChar w:fldCharType="end"/>
            </w:r>
          </w:hyperlink>
        </w:p>
        <w:p w14:paraId="65A23B82" w14:textId="439D29C8" w:rsidR="00BD42FE" w:rsidRDefault="00BD42FE">
          <w:pPr>
            <w:pStyle w:val="TOC1"/>
            <w:tabs>
              <w:tab w:val="right" w:pos="8211"/>
            </w:tabs>
            <w:rPr>
              <w:rFonts w:asciiTheme="minorHAnsi" w:eastAsiaTheme="minorEastAsia" w:hAnsiTheme="minorHAnsi" w:cstheme="minorBidi"/>
              <w:noProof/>
            </w:rPr>
          </w:pPr>
          <w:hyperlink w:anchor="_Toc526965897" w:history="1">
            <w:r w:rsidRPr="00AB353C">
              <w:rPr>
                <w:rStyle w:val="Hyperlink"/>
                <w:rFonts w:ascii="Times New Roman" w:eastAsia="Times New Roman" w:hAnsi="Times New Roman" w:cs="Times New Roman"/>
                <w:b/>
                <w:noProof/>
              </w:rPr>
              <w:t>TABLE OF CONTENTS</w:t>
            </w:r>
            <w:r>
              <w:rPr>
                <w:noProof/>
                <w:webHidden/>
              </w:rPr>
              <w:tab/>
            </w:r>
            <w:r>
              <w:rPr>
                <w:noProof/>
                <w:webHidden/>
              </w:rPr>
              <w:fldChar w:fldCharType="begin"/>
            </w:r>
            <w:r>
              <w:rPr>
                <w:noProof/>
                <w:webHidden/>
              </w:rPr>
              <w:instrText xml:space="preserve"> PAGEREF _Toc526965897 \h </w:instrText>
            </w:r>
            <w:r>
              <w:rPr>
                <w:noProof/>
                <w:webHidden/>
              </w:rPr>
            </w:r>
            <w:r>
              <w:rPr>
                <w:noProof/>
                <w:webHidden/>
              </w:rPr>
              <w:fldChar w:fldCharType="separate"/>
            </w:r>
            <w:r>
              <w:rPr>
                <w:noProof/>
                <w:webHidden/>
              </w:rPr>
              <w:t>5</w:t>
            </w:r>
            <w:r>
              <w:rPr>
                <w:noProof/>
                <w:webHidden/>
              </w:rPr>
              <w:fldChar w:fldCharType="end"/>
            </w:r>
          </w:hyperlink>
        </w:p>
        <w:p w14:paraId="1BD1C93D" w14:textId="0A736732" w:rsidR="00BD42FE" w:rsidRDefault="00BD42FE">
          <w:pPr>
            <w:pStyle w:val="TOC1"/>
            <w:tabs>
              <w:tab w:val="right" w:pos="8211"/>
            </w:tabs>
            <w:rPr>
              <w:rFonts w:asciiTheme="minorHAnsi" w:eastAsiaTheme="minorEastAsia" w:hAnsiTheme="minorHAnsi" w:cstheme="minorBidi"/>
              <w:noProof/>
            </w:rPr>
          </w:pPr>
          <w:hyperlink w:anchor="_Toc526965898" w:history="1">
            <w:r w:rsidRPr="00AB353C">
              <w:rPr>
                <w:rStyle w:val="Hyperlink"/>
                <w:rFonts w:ascii="Times New Roman" w:eastAsia="Times New Roman" w:hAnsi="Times New Roman" w:cs="Times New Roman"/>
                <w:b/>
                <w:noProof/>
              </w:rPr>
              <w:t>LIST OF FIGURES</w:t>
            </w:r>
            <w:r>
              <w:rPr>
                <w:noProof/>
                <w:webHidden/>
              </w:rPr>
              <w:tab/>
            </w:r>
            <w:r>
              <w:rPr>
                <w:noProof/>
                <w:webHidden/>
              </w:rPr>
              <w:fldChar w:fldCharType="begin"/>
            </w:r>
            <w:r>
              <w:rPr>
                <w:noProof/>
                <w:webHidden/>
              </w:rPr>
              <w:instrText xml:space="preserve"> PAGEREF _Toc526965898 \h </w:instrText>
            </w:r>
            <w:r>
              <w:rPr>
                <w:noProof/>
                <w:webHidden/>
              </w:rPr>
            </w:r>
            <w:r>
              <w:rPr>
                <w:noProof/>
                <w:webHidden/>
              </w:rPr>
              <w:fldChar w:fldCharType="separate"/>
            </w:r>
            <w:r>
              <w:rPr>
                <w:noProof/>
                <w:webHidden/>
              </w:rPr>
              <w:t>6</w:t>
            </w:r>
            <w:r>
              <w:rPr>
                <w:noProof/>
                <w:webHidden/>
              </w:rPr>
              <w:fldChar w:fldCharType="end"/>
            </w:r>
          </w:hyperlink>
        </w:p>
        <w:p w14:paraId="5A21E8EC" w14:textId="4015DF51" w:rsidR="00BD42FE" w:rsidRDefault="00BD42FE">
          <w:pPr>
            <w:pStyle w:val="TOC1"/>
            <w:tabs>
              <w:tab w:val="right" w:pos="8211"/>
            </w:tabs>
            <w:rPr>
              <w:rFonts w:asciiTheme="minorHAnsi" w:eastAsiaTheme="minorEastAsia" w:hAnsiTheme="minorHAnsi" w:cstheme="minorBidi"/>
              <w:noProof/>
            </w:rPr>
          </w:pPr>
          <w:hyperlink w:anchor="_Toc526965899" w:history="1">
            <w:r w:rsidRPr="00AB353C">
              <w:rPr>
                <w:rStyle w:val="Hyperlink"/>
                <w:rFonts w:ascii="Times New Roman" w:eastAsia="Times New Roman" w:hAnsi="Times New Roman" w:cs="Times New Roman"/>
                <w:b/>
                <w:noProof/>
              </w:rPr>
              <w:t>LIST OF TABLES</w:t>
            </w:r>
            <w:r>
              <w:rPr>
                <w:noProof/>
                <w:webHidden/>
              </w:rPr>
              <w:tab/>
            </w:r>
            <w:r>
              <w:rPr>
                <w:noProof/>
                <w:webHidden/>
              </w:rPr>
              <w:fldChar w:fldCharType="begin"/>
            </w:r>
            <w:r>
              <w:rPr>
                <w:noProof/>
                <w:webHidden/>
              </w:rPr>
              <w:instrText xml:space="preserve"> PAGEREF _Toc526965899 \h </w:instrText>
            </w:r>
            <w:r>
              <w:rPr>
                <w:noProof/>
                <w:webHidden/>
              </w:rPr>
            </w:r>
            <w:r>
              <w:rPr>
                <w:noProof/>
                <w:webHidden/>
              </w:rPr>
              <w:fldChar w:fldCharType="separate"/>
            </w:r>
            <w:r>
              <w:rPr>
                <w:noProof/>
                <w:webHidden/>
              </w:rPr>
              <w:t>6</w:t>
            </w:r>
            <w:r>
              <w:rPr>
                <w:noProof/>
                <w:webHidden/>
              </w:rPr>
              <w:fldChar w:fldCharType="end"/>
            </w:r>
          </w:hyperlink>
        </w:p>
        <w:p w14:paraId="61F195AD" w14:textId="60047C8A" w:rsidR="00BD42FE" w:rsidRDefault="00BD42FE">
          <w:pPr>
            <w:pStyle w:val="TOC1"/>
            <w:tabs>
              <w:tab w:val="right" w:pos="8211"/>
            </w:tabs>
            <w:rPr>
              <w:rFonts w:asciiTheme="minorHAnsi" w:eastAsiaTheme="minorEastAsia" w:hAnsiTheme="minorHAnsi" w:cstheme="minorBidi"/>
              <w:noProof/>
            </w:rPr>
          </w:pPr>
          <w:hyperlink w:anchor="_Toc526965900" w:history="1">
            <w:r w:rsidRPr="00AB353C">
              <w:rPr>
                <w:rStyle w:val="Hyperlink"/>
                <w:rFonts w:ascii="Times New Roman" w:eastAsia="Times New Roman" w:hAnsi="Times New Roman" w:cs="Times New Roman"/>
                <w:b/>
                <w:noProof/>
              </w:rPr>
              <w:t>LIST OF ABBREVIATIONS</w:t>
            </w:r>
            <w:r>
              <w:rPr>
                <w:noProof/>
                <w:webHidden/>
              </w:rPr>
              <w:tab/>
            </w:r>
            <w:r>
              <w:rPr>
                <w:noProof/>
                <w:webHidden/>
              </w:rPr>
              <w:fldChar w:fldCharType="begin"/>
            </w:r>
            <w:r>
              <w:rPr>
                <w:noProof/>
                <w:webHidden/>
              </w:rPr>
              <w:instrText xml:space="preserve"> PAGEREF _Toc526965900 \h </w:instrText>
            </w:r>
            <w:r>
              <w:rPr>
                <w:noProof/>
                <w:webHidden/>
              </w:rPr>
            </w:r>
            <w:r>
              <w:rPr>
                <w:noProof/>
                <w:webHidden/>
              </w:rPr>
              <w:fldChar w:fldCharType="separate"/>
            </w:r>
            <w:r>
              <w:rPr>
                <w:noProof/>
                <w:webHidden/>
              </w:rPr>
              <w:t>7</w:t>
            </w:r>
            <w:r>
              <w:rPr>
                <w:noProof/>
                <w:webHidden/>
              </w:rPr>
              <w:fldChar w:fldCharType="end"/>
            </w:r>
          </w:hyperlink>
        </w:p>
        <w:p w14:paraId="0C07F5ED" w14:textId="200855F0" w:rsidR="00BD42FE" w:rsidRDefault="00BD42FE">
          <w:pPr>
            <w:pStyle w:val="TOC1"/>
            <w:tabs>
              <w:tab w:val="left" w:pos="440"/>
              <w:tab w:val="right" w:pos="8211"/>
            </w:tabs>
            <w:rPr>
              <w:rFonts w:asciiTheme="minorHAnsi" w:eastAsiaTheme="minorEastAsia" w:hAnsiTheme="minorHAnsi" w:cstheme="minorBidi"/>
              <w:noProof/>
            </w:rPr>
          </w:pPr>
          <w:hyperlink w:anchor="_Toc526965901" w:history="1">
            <w:r w:rsidRPr="00AB353C">
              <w:rPr>
                <w:rStyle w:val="Hyperlink"/>
                <w:rFonts w:ascii="Times New Roman" w:eastAsia="Times New Roman" w:hAnsi="Times New Roman" w:cs="Times New Roman"/>
                <w:b/>
                <w:noProof/>
              </w:rPr>
              <w:t>1</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INTRODUCTION</w:t>
            </w:r>
            <w:r>
              <w:rPr>
                <w:noProof/>
                <w:webHidden/>
              </w:rPr>
              <w:tab/>
            </w:r>
            <w:r>
              <w:rPr>
                <w:noProof/>
                <w:webHidden/>
              </w:rPr>
              <w:fldChar w:fldCharType="begin"/>
            </w:r>
            <w:r>
              <w:rPr>
                <w:noProof/>
                <w:webHidden/>
              </w:rPr>
              <w:instrText xml:space="preserve"> PAGEREF _Toc526965901 \h </w:instrText>
            </w:r>
            <w:r>
              <w:rPr>
                <w:noProof/>
                <w:webHidden/>
              </w:rPr>
            </w:r>
            <w:r>
              <w:rPr>
                <w:noProof/>
                <w:webHidden/>
              </w:rPr>
              <w:fldChar w:fldCharType="separate"/>
            </w:r>
            <w:r>
              <w:rPr>
                <w:noProof/>
                <w:webHidden/>
              </w:rPr>
              <w:t>7</w:t>
            </w:r>
            <w:r>
              <w:rPr>
                <w:noProof/>
                <w:webHidden/>
              </w:rPr>
              <w:fldChar w:fldCharType="end"/>
            </w:r>
          </w:hyperlink>
        </w:p>
        <w:p w14:paraId="2872440A" w14:textId="030038A2" w:rsidR="00BD42FE" w:rsidRDefault="00BD42FE">
          <w:pPr>
            <w:pStyle w:val="TOC2"/>
            <w:tabs>
              <w:tab w:val="left" w:pos="880"/>
              <w:tab w:val="right" w:pos="8211"/>
            </w:tabs>
            <w:rPr>
              <w:rFonts w:asciiTheme="minorHAnsi" w:eastAsiaTheme="minorEastAsia" w:hAnsiTheme="minorHAnsi" w:cstheme="minorBidi"/>
              <w:noProof/>
            </w:rPr>
          </w:pPr>
          <w:hyperlink w:anchor="_Toc526965902" w:history="1">
            <w:r w:rsidRPr="00AB353C">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Background</w:t>
            </w:r>
            <w:r>
              <w:rPr>
                <w:noProof/>
                <w:webHidden/>
              </w:rPr>
              <w:tab/>
            </w:r>
            <w:r>
              <w:rPr>
                <w:noProof/>
                <w:webHidden/>
              </w:rPr>
              <w:fldChar w:fldCharType="begin"/>
            </w:r>
            <w:r>
              <w:rPr>
                <w:noProof/>
                <w:webHidden/>
              </w:rPr>
              <w:instrText xml:space="preserve"> PAGEREF _Toc526965902 \h </w:instrText>
            </w:r>
            <w:r>
              <w:rPr>
                <w:noProof/>
                <w:webHidden/>
              </w:rPr>
            </w:r>
            <w:r>
              <w:rPr>
                <w:noProof/>
                <w:webHidden/>
              </w:rPr>
              <w:fldChar w:fldCharType="separate"/>
            </w:r>
            <w:r>
              <w:rPr>
                <w:noProof/>
                <w:webHidden/>
              </w:rPr>
              <w:t>8</w:t>
            </w:r>
            <w:r>
              <w:rPr>
                <w:noProof/>
                <w:webHidden/>
              </w:rPr>
              <w:fldChar w:fldCharType="end"/>
            </w:r>
          </w:hyperlink>
        </w:p>
        <w:p w14:paraId="42A8FD4A" w14:textId="5DE7E0C5" w:rsidR="00BD42FE" w:rsidRDefault="00BD42FE">
          <w:pPr>
            <w:pStyle w:val="TOC2"/>
            <w:tabs>
              <w:tab w:val="left" w:pos="880"/>
              <w:tab w:val="right" w:pos="8211"/>
            </w:tabs>
            <w:rPr>
              <w:rFonts w:asciiTheme="minorHAnsi" w:eastAsiaTheme="minorEastAsia" w:hAnsiTheme="minorHAnsi" w:cstheme="minorBidi"/>
              <w:noProof/>
            </w:rPr>
          </w:pPr>
          <w:hyperlink w:anchor="_Toc526965903" w:history="1">
            <w:r w:rsidRPr="00AB353C">
              <w:rPr>
                <w:rStyle w:val="Hyperlink"/>
                <w:rFonts w:ascii="Times New Roman" w:eastAsia="Times New Roman" w:hAnsi="Times New Roman" w:cs="Times New Roman"/>
                <w:b/>
                <w:noProof/>
              </w:rPr>
              <w:t>1.2</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Literature Review</w:t>
            </w:r>
            <w:r>
              <w:rPr>
                <w:noProof/>
                <w:webHidden/>
              </w:rPr>
              <w:tab/>
            </w:r>
            <w:r>
              <w:rPr>
                <w:noProof/>
                <w:webHidden/>
              </w:rPr>
              <w:fldChar w:fldCharType="begin"/>
            </w:r>
            <w:r>
              <w:rPr>
                <w:noProof/>
                <w:webHidden/>
              </w:rPr>
              <w:instrText xml:space="preserve"> PAGEREF _Toc526965903 \h </w:instrText>
            </w:r>
            <w:r>
              <w:rPr>
                <w:noProof/>
                <w:webHidden/>
              </w:rPr>
            </w:r>
            <w:r>
              <w:rPr>
                <w:noProof/>
                <w:webHidden/>
              </w:rPr>
              <w:fldChar w:fldCharType="separate"/>
            </w:r>
            <w:r>
              <w:rPr>
                <w:noProof/>
                <w:webHidden/>
              </w:rPr>
              <w:t>8</w:t>
            </w:r>
            <w:r>
              <w:rPr>
                <w:noProof/>
                <w:webHidden/>
              </w:rPr>
              <w:fldChar w:fldCharType="end"/>
            </w:r>
          </w:hyperlink>
        </w:p>
        <w:p w14:paraId="6809C890" w14:textId="0875ED38" w:rsidR="00BD42FE" w:rsidRDefault="00BD42FE">
          <w:pPr>
            <w:pStyle w:val="TOC3"/>
            <w:tabs>
              <w:tab w:val="left" w:pos="1320"/>
              <w:tab w:val="right" w:pos="8211"/>
            </w:tabs>
            <w:rPr>
              <w:rFonts w:asciiTheme="minorHAnsi" w:eastAsiaTheme="minorEastAsia" w:hAnsiTheme="minorHAnsi" w:cstheme="minorBidi"/>
              <w:noProof/>
            </w:rPr>
          </w:pPr>
          <w:hyperlink w:anchor="_Toc526965904" w:history="1">
            <w:r w:rsidRPr="00AB353C">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Black hole attack in AODV routing protocol [1]</w:t>
            </w:r>
            <w:r>
              <w:rPr>
                <w:noProof/>
                <w:webHidden/>
              </w:rPr>
              <w:tab/>
            </w:r>
            <w:r>
              <w:rPr>
                <w:noProof/>
                <w:webHidden/>
              </w:rPr>
              <w:fldChar w:fldCharType="begin"/>
            </w:r>
            <w:r>
              <w:rPr>
                <w:noProof/>
                <w:webHidden/>
              </w:rPr>
              <w:instrText xml:space="preserve"> PAGEREF _Toc526965904 \h </w:instrText>
            </w:r>
            <w:r>
              <w:rPr>
                <w:noProof/>
                <w:webHidden/>
              </w:rPr>
            </w:r>
            <w:r>
              <w:rPr>
                <w:noProof/>
                <w:webHidden/>
              </w:rPr>
              <w:fldChar w:fldCharType="separate"/>
            </w:r>
            <w:r>
              <w:rPr>
                <w:noProof/>
                <w:webHidden/>
              </w:rPr>
              <w:t>9</w:t>
            </w:r>
            <w:r>
              <w:rPr>
                <w:noProof/>
                <w:webHidden/>
              </w:rPr>
              <w:fldChar w:fldCharType="end"/>
            </w:r>
          </w:hyperlink>
        </w:p>
        <w:p w14:paraId="5A601D7E" w14:textId="42B9C0E5" w:rsidR="00BD42FE" w:rsidRDefault="00BD42FE">
          <w:pPr>
            <w:pStyle w:val="TOC3"/>
            <w:tabs>
              <w:tab w:val="left" w:pos="1320"/>
              <w:tab w:val="right" w:pos="8211"/>
            </w:tabs>
            <w:rPr>
              <w:rFonts w:asciiTheme="minorHAnsi" w:eastAsiaTheme="minorEastAsia" w:hAnsiTheme="minorHAnsi" w:cstheme="minorBidi"/>
              <w:noProof/>
            </w:rPr>
          </w:pPr>
          <w:hyperlink w:anchor="_Toc526965905" w:history="1">
            <w:r w:rsidRPr="00AB353C">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Authentication using trust to detect misbehaving nodes in mobile ad Hoc networks using Q-Learning [1]</w:t>
            </w:r>
            <w:r>
              <w:rPr>
                <w:noProof/>
                <w:webHidden/>
              </w:rPr>
              <w:tab/>
            </w:r>
            <w:r>
              <w:rPr>
                <w:noProof/>
                <w:webHidden/>
              </w:rPr>
              <w:fldChar w:fldCharType="begin"/>
            </w:r>
            <w:r>
              <w:rPr>
                <w:noProof/>
                <w:webHidden/>
              </w:rPr>
              <w:instrText xml:space="preserve"> PAGEREF _Toc526965905 \h </w:instrText>
            </w:r>
            <w:r>
              <w:rPr>
                <w:noProof/>
                <w:webHidden/>
              </w:rPr>
            </w:r>
            <w:r>
              <w:rPr>
                <w:noProof/>
                <w:webHidden/>
              </w:rPr>
              <w:fldChar w:fldCharType="separate"/>
            </w:r>
            <w:r>
              <w:rPr>
                <w:noProof/>
                <w:webHidden/>
              </w:rPr>
              <w:t>9</w:t>
            </w:r>
            <w:r>
              <w:rPr>
                <w:noProof/>
                <w:webHidden/>
              </w:rPr>
              <w:fldChar w:fldCharType="end"/>
            </w:r>
          </w:hyperlink>
        </w:p>
        <w:p w14:paraId="34585B2B" w14:textId="6B7C6FAA" w:rsidR="00BD42FE" w:rsidRDefault="00BD42FE">
          <w:pPr>
            <w:pStyle w:val="TOC3"/>
            <w:tabs>
              <w:tab w:val="left" w:pos="1320"/>
              <w:tab w:val="right" w:pos="8211"/>
            </w:tabs>
            <w:rPr>
              <w:rFonts w:asciiTheme="minorHAnsi" w:eastAsiaTheme="minorEastAsia" w:hAnsiTheme="minorHAnsi" w:cstheme="minorBidi"/>
              <w:noProof/>
            </w:rPr>
          </w:pPr>
          <w:hyperlink w:anchor="_Toc526965906" w:history="1">
            <w:r w:rsidRPr="00AB353C">
              <w:rPr>
                <w:rStyle w:val="Hyperlink"/>
                <w:rFonts w:ascii="Times New Roman" w:eastAsia="Times New Roman" w:hAnsi="Times New Roman" w:cs="Times New Roman"/>
                <w:b/>
                <w:noProof/>
              </w:rPr>
              <w:t>1.2.3</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_Toc526965906 \h </w:instrText>
            </w:r>
            <w:r>
              <w:rPr>
                <w:noProof/>
                <w:webHidden/>
              </w:rPr>
            </w:r>
            <w:r>
              <w:rPr>
                <w:noProof/>
                <w:webHidden/>
              </w:rPr>
              <w:fldChar w:fldCharType="separate"/>
            </w:r>
            <w:r>
              <w:rPr>
                <w:noProof/>
                <w:webHidden/>
              </w:rPr>
              <w:t>10</w:t>
            </w:r>
            <w:r>
              <w:rPr>
                <w:noProof/>
                <w:webHidden/>
              </w:rPr>
              <w:fldChar w:fldCharType="end"/>
            </w:r>
          </w:hyperlink>
        </w:p>
        <w:p w14:paraId="3CAE45C8" w14:textId="2BA6D83D" w:rsidR="00BD42FE" w:rsidRDefault="00BD42FE">
          <w:pPr>
            <w:pStyle w:val="TOC3"/>
            <w:tabs>
              <w:tab w:val="left" w:pos="1320"/>
              <w:tab w:val="right" w:pos="8211"/>
            </w:tabs>
            <w:rPr>
              <w:rFonts w:asciiTheme="minorHAnsi" w:eastAsiaTheme="minorEastAsia" w:hAnsiTheme="minorHAnsi" w:cstheme="minorBidi"/>
              <w:noProof/>
            </w:rPr>
          </w:pPr>
          <w:hyperlink w:anchor="_Toc526965907" w:history="1">
            <w:r w:rsidRPr="00AB353C">
              <w:rPr>
                <w:rStyle w:val="Hyperlink"/>
                <w:rFonts w:ascii="Times New Roman" w:eastAsia="Times New Roman" w:hAnsi="Times New Roman" w:cs="Times New Roman"/>
                <w:b/>
                <w:noProof/>
              </w:rPr>
              <w:t>1.2.4</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Different ways to achieve trust in MANET [3]</w:t>
            </w:r>
            <w:r>
              <w:rPr>
                <w:noProof/>
                <w:webHidden/>
              </w:rPr>
              <w:tab/>
            </w:r>
            <w:r>
              <w:rPr>
                <w:noProof/>
                <w:webHidden/>
              </w:rPr>
              <w:fldChar w:fldCharType="begin"/>
            </w:r>
            <w:r>
              <w:rPr>
                <w:noProof/>
                <w:webHidden/>
              </w:rPr>
              <w:instrText xml:space="preserve"> PAGEREF _Toc526965907 \h </w:instrText>
            </w:r>
            <w:r>
              <w:rPr>
                <w:noProof/>
                <w:webHidden/>
              </w:rPr>
            </w:r>
            <w:r>
              <w:rPr>
                <w:noProof/>
                <w:webHidden/>
              </w:rPr>
              <w:fldChar w:fldCharType="separate"/>
            </w:r>
            <w:r>
              <w:rPr>
                <w:noProof/>
                <w:webHidden/>
              </w:rPr>
              <w:t>11</w:t>
            </w:r>
            <w:r>
              <w:rPr>
                <w:noProof/>
                <w:webHidden/>
              </w:rPr>
              <w:fldChar w:fldCharType="end"/>
            </w:r>
          </w:hyperlink>
        </w:p>
        <w:p w14:paraId="04B7D63D" w14:textId="009E1A9B" w:rsidR="00BD42FE" w:rsidRDefault="00BD42FE">
          <w:pPr>
            <w:pStyle w:val="TOC3"/>
            <w:tabs>
              <w:tab w:val="left" w:pos="1320"/>
              <w:tab w:val="right" w:pos="8211"/>
            </w:tabs>
            <w:rPr>
              <w:rFonts w:asciiTheme="minorHAnsi" w:eastAsiaTheme="minorEastAsia" w:hAnsiTheme="minorHAnsi" w:cstheme="minorBidi"/>
              <w:noProof/>
            </w:rPr>
          </w:pPr>
          <w:hyperlink w:anchor="_Toc526965908" w:history="1">
            <w:r w:rsidRPr="00AB353C">
              <w:rPr>
                <w:rStyle w:val="Hyperlink"/>
                <w:rFonts w:ascii="Times New Roman" w:eastAsia="Times New Roman" w:hAnsi="Times New Roman" w:cs="Times New Roman"/>
                <w:b/>
                <w:noProof/>
              </w:rPr>
              <w:t>1.2.5</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Trust management in mobile ad hoc networks using a scalable maturity-based model [5]</w:t>
            </w:r>
            <w:r>
              <w:rPr>
                <w:noProof/>
                <w:webHidden/>
              </w:rPr>
              <w:tab/>
            </w:r>
            <w:r>
              <w:rPr>
                <w:noProof/>
                <w:webHidden/>
              </w:rPr>
              <w:fldChar w:fldCharType="begin"/>
            </w:r>
            <w:r>
              <w:rPr>
                <w:noProof/>
                <w:webHidden/>
              </w:rPr>
              <w:instrText xml:space="preserve"> PAGEREF _Toc526965908 \h </w:instrText>
            </w:r>
            <w:r>
              <w:rPr>
                <w:noProof/>
                <w:webHidden/>
              </w:rPr>
            </w:r>
            <w:r>
              <w:rPr>
                <w:noProof/>
                <w:webHidden/>
              </w:rPr>
              <w:fldChar w:fldCharType="separate"/>
            </w:r>
            <w:r>
              <w:rPr>
                <w:noProof/>
                <w:webHidden/>
              </w:rPr>
              <w:t>12</w:t>
            </w:r>
            <w:r>
              <w:rPr>
                <w:noProof/>
                <w:webHidden/>
              </w:rPr>
              <w:fldChar w:fldCharType="end"/>
            </w:r>
          </w:hyperlink>
        </w:p>
        <w:p w14:paraId="1BA287B4" w14:textId="0CF4038F" w:rsidR="00BD42FE" w:rsidRDefault="00BD42FE">
          <w:pPr>
            <w:pStyle w:val="TOC3"/>
            <w:tabs>
              <w:tab w:val="left" w:pos="1320"/>
              <w:tab w:val="right" w:pos="8211"/>
            </w:tabs>
            <w:rPr>
              <w:rFonts w:asciiTheme="minorHAnsi" w:eastAsiaTheme="minorEastAsia" w:hAnsiTheme="minorHAnsi" w:cstheme="minorBidi"/>
              <w:noProof/>
            </w:rPr>
          </w:pPr>
          <w:hyperlink w:anchor="_Toc526965909" w:history="1">
            <w:r w:rsidRPr="00AB353C">
              <w:rPr>
                <w:rStyle w:val="Hyperlink"/>
                <w:rFonts w:ascii="Times New Roman" w:eastAsia="Times New Roman" w:hAnsi="Times New Roman" w:cs="Times New Roman"/>
                <w:b/>
                <w:noProof/>
              </w:rPr>
              <w:t>1.2.6</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Secure routing with AODV protocol for mobile ad hoc networks [6]</w:t>
            </w:r>
            <w:r>
              <w:rPr>
                <w:noProof/>
                <w:webHidden/>
              </w:rPr>
              <w:tab/>
            </w:r>
            <w:r>
              <w:rPr>
                <w:noProof/>
                <w:webHidden/>
              </w:rPr>
              <w:fldChar w:fldCharType="begin"/>
            </w:r>
            <w:r>
              <w:rPr>
                <w:noProof/>
                <w:webHidden/>
              </w:rPr>
              <w:instrText xml:space="preserve"> PAGEREF _Toc526965909 \h </w:instrText>
            </w:r>
            <w:r>
              <w:rPr>
                <w:noProof/>
                <w:webHidden/>
              </w:rPr>
            </w:r>
            <w:r>
              <w:rPr>
                <w:noProof/>
                <w:webHidden/>
              </w:rPr>
              <w:fldChar w:fldCharType="separate"/>
            </w:r>
            <w:r>
              <w:rPr>
                <w:noProof/>
                <w:webHidden/>
              </w:rPr>
              <w:t>13</w:t>
            </w:r>
            <w:r>
              <w:rPr>
                <w:noProof/>
                <w:webHidden/>
              </w:rPr>
              <w:fldChar w:fldCharType="end"/>
            </w:r>
          </w:hyperlink>
        </w:p>
        <w:p w14:paraId="453CB7F1" w14:textId="6BE029FD" w:rsidR="00BD42FE" w:rsidRDefault="00BD42FE">
          <w:pPr>
            <w:pStyle w:val="TOC3"/>
            <w:tabs>
              <w:tab w:val="left" w:pos="1320"/>
              <w:tab w:val="right" w:pos="8211"/>
            </w:tabs>
            <w:rPr>
              <w:rFonts w:asciiTheme="minorHAnsi" w:eastAsiaTheme="minorEastAsia" w:hAnsiTheme="minorHAnsi" w:cstheme="minorBidi"/>
              <w:noProof/>
            </w:rPr>
          </w:pPr>
          <w:hyperlink w:anchor="_Toc526965910" w:history="1">
            <w:r w:rsidRPr="00AB353C">
              <w:rPr>
                <w:rStyle w:val="Hyperlink"/>
                <w:rFonts w:ascii="Times New Roman" w:eastAsia="Times New Roman" w:hAnsi="Times New Roman" w:cs="Times New Roman"/>
                <w:b/>
                <w:noProof/>
              </w:rPr>
              <w:t>1.2.7</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QoS assertion in manet routing based on trusted AODV (ST-AODV) [7]</w:t>
            </w:r>
            <w:r>
              <w:rPr>
                <w:noProof/>
                <w:webHidden/>
              </w:rPr>
              <w:tab/>
            </w:r>
            <w:r>
              <w:rPr>
                <w:noProof/>
                <w:webHidden/>
              </w:rPr>
              <w:fldChar w:fldCharType="begin"/>
            </w:r>
            <w:r>
              <w:rPr>
                <w:noProof/>
                <w:webHidden/>
              </w:rPr>
              <w:instrText xml:space="preserve"> PAGEREF _Toc526965910 \h </w:instrText>
            </w:r>
            <w:r>
              <w:rPr>
                <w:noProof/>
                <w:webHidden/>
              </w:rPr>
            </w:r>
            <w:r>
              <w:rPr>
                <w:noProof/>
                <w:webHidden/>
              </w:rPr>
              <w:fldChar w:fldCharType="separate"/>
            </w:r>
            <w:r>
              <w:rPr>
                <w:noProof/>
                <w:webHidden/>
              </w:rPr>
              <w:t>13</w:t>
            </w:r>
            <w:r>
              <w:rPr>
                <w:noProof/>
                <w:webHidden/>
              </w:rPr>
              <w:fldChar w:fldCharType="end"/>
            </w:r>
          </w:hyperlink>
        </w:p>
        <w:p w14:paraId="45697131" w14:textId="5E45A861" w:rsidR="00BD42FE" w:rsidRDefault="00BD42FE">
          <w:pPr>
            <w:pStyle w:val="TOC3"/>
            <w:tabs>
              <w:tab w:val="left" w:pos="1320"/>
              <w:tab w:val="right" w:pos="8211"/>
            </w:tabs>
            <w:rPr>
              <w:rFonts w:asciiTheme="minorHAnsi" w:eastAsiaTheme="minorEastAsia" w:hAnsiTheme="minorHAnsi" w:cstheme="minorBidi"/>
              <w:noProof/>
            </w:rPr>
          </w:pPr>
          <w:hyperlink w:anchor="_Toc526965911" w:history="1">
            <w:r w:rsidRPr="00AB353C">
              <w:rPr>
                <w:rStyle w:val="Hyperlink"/>
                <w:rFonts w:ascii="Times New Roman" w:eastAsia="Times New Roman" w:hAnsi="Times New Roman" w:cs="Times New Roman"/>
                <w:b/>
                <w:noProof/>
              </w:rPr>
              <w:t>1.2.8</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EBoX: Evidence of behavior information exchange mechanism against selfish attacks [8]</w:t>
            </w:r>
            <w:r>
              <w:rPr>
                <w:noProof/>
                <w:webHidden/>
              </w:rPr>
              <w:tab/>
            </w:r>
            <w:r>
              <w:rPr>
                <w:noProof/>
                <w:webHidden/>
              </w:rPr>
              <w:fldChar w:fldCharType="begin"/>
            </w:r>
            <w:r>
              <w:rPr>
                <w:noProof/>
                <w:webHidden/>
              </w:rPr>
              <w:instrText xml:space="preserve"> PAGEREF _Toc526965911 \h </w:instrText>
            </w:r>
            <w:r>
              <w:rPr>
                <w:noProof/>
                <w:webHidden/>
              </w:rPr>
            </w:r>
            <w:r>
              <w:rPr>
                <w:noProof/>
                <w:webHidden/>
              </w:rPr>
              <w:fldChar w:fldCharType="separate"/>
            </w:r>
            <w:r>
              <w:rPr>
                <w:noProof/>
                <w:webHidden/>
              </w:rPr>
              <w:t>14</w:t>
            </w:r>
            <w:r>
              <w:rPr>
                <w:noProof/>
                <w:webHidden/>
              </w:rPr>
              <w:fldChar w:fldCharType="end"/>
            </w:r>
          </w:hyperlink>
        </w:p>
        <w:p w14:paraId="79283A11" w14:textId="59906931" w:rsidR="00BD42FE" w:rsidRDefault="00BD42FE">
          <w:pPr>
            <w:pStyle w:val="TOC3"/>
            <w:tabs>
              <w:tab w:val="left" w:pos="1320"/>
              <w:tab w:val="right" w:pos="8211"/>
            </w:tabs>
            <w:rPr>
              <w:rFonts w:asciiTheme="minorHAnsi" w:eastAsiaTheme="minorEastAsia" w:hAnsiTheme="minorHAnsi" w:cstheme="minorBidi"/>
              <w:noProof/>
            </w:rPr>
          </w:pPr>
          <w:hyperlink w:anchor="_Toc526965912" w:history="1">
            <w:r w:rsidRPr="00AB353C">
              <w:rPr>
                <w:rStyle w:val="Hyperlink"/>
                <w:rFonts w:ascii="Times New Roman" w:eastAsia="Times New Roman" w:hAnsi="Times New Roman" w:cs="Times New Roman"/>
                <w:b/>
                <w:noProof/>
              </w:rPr>
              <w:t>1.2.9</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QoS of MANET through trust based AODV routing protocol by exclusion of black hole attack [9]</w:t>
            </w:r>
            <w:r>
              <w:rPr>
                <w:noProof/>
                <w:webHidden/>
              </w:rPr>
              <w:tab/>
            </w:r>
            <w:r>
              <w:rPr>
                <w:noProof/>
                <w:webHidden/>
              </w:rPr>
              <w:fldChar w:fldCharType="begin"/>
            </w:r>
            <w:r>
              <w:rPr>
                <w:noProof/>
                <w:webHidden/>
              </w:rPr>
              <w:instrText xml:space="preserve"> PAGEREF _Toc526965912 \h </w:instrText>
            </w:r>
            <w:r>
              <w:rPr>
                <w:noProof/>
                <w:webHidden/>
              </w:rPr>
            </w:r>
            <w:r>
              <w:rPr>
                <w:noProof/>
                <w:webHidden/>
              </w:rPr>
              <w:fldChar w:fldCharType="separate"/>
            </w:r>
            <w:r>
              <w:rPr>
                <w:noProof/>
                <w:webHidden/>
              </w:rPr>
              <w:t>14</w:t>
            </w:r>
            <w:r>
              <w:rPr>
                <w:noProof/>
                <w:webHidden/>
              </w:rPr>
              <w:fldChar w:fldCharType="end"/>
            </w:r>
          </w:hyperlink>
        </w:p>
        <w:p w14:paraId="17489324" w14:textId="69644C9F" w:rsidR="00BD42FE" w:rsidRDefault="00BD42FE">
          <w:pPr>
            <w:pStyle w:val="TOC2"/>
            <w:tabs>
              <w:tab w:val="left" w:pos="880"/>
              <w:tab w:val="right" w:pos="8211"/>
            </w:tabs>
            <w:rPr>
              <w:rFonts w:asciiTheme="minorHAnsi" w:eastAsiaTheme="minorEastAsia" w:hAnsiTheme="minorHAnsi" w:cstheme="minorBidi"/>
              <w:noProof/>
            </w:rPr>
          </w:pPr>
          <w:hyperlink w:anchor="_Toc526965913" w:history="1">
            <w:r w:rsidRPr="00AB353C">
              <w:rPr>
                <w:rStyle w:val="Hyperlink"/>
                <w:rFonts w:ascii="Times New Roman" w:eastAsia="Times New Roman" w:hAnsi="Times New Roman" w:cs="Times New Roman"/>
                <w:b/>
                <w:noProof/>
              </w:rPr>
              <w:t>1.3</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Research Gap and Research Problems</w:t>
            </w:r>
            <w:r>
              <w:rPr>
                <w:noProof/>
                <w:webHidden/>
              </w:rPr>
              <w:tab/>
            </w:r>
            <w:r>
              <w:rPr>
                <w:noProof/>
                <w:webHidden/>
              </w:rPr>
              <w:fldChar w:fldCharType="begin"/>
            </w:r>
            <w:r>
              <w:rPr>
                <w:noProof/>
                <w:webHidden/>
              </w:rPr>
              <w:instrText xml:space="preserve"> PAGEREF _Toc526965913 \h </w:instrText>
            </w:r>
            <w:r>
              <w:rPr>
                <w:noProof/>
                <w:webHidden/>
              </w:rPr>
            </w:r>
            <w:r>
              <w:rPr>
                <w:noProof/>
                <w:webHidden/>
              </w:rPr>
              <w:fldChar w:fldCharType="separate"/>
            </w:r>
            <w:r>
              <w:rPr>
                <w:noProof/>
                <w:webHidden/>
              </w:rPr>
              <w:t>15</w:t>
            </w:r>
            <w:r>
              <w:rPr>
                <w:noProof/>
                <w:webHidden/>
              </w:rPr>
              <w:fldChar w:fldCharType="end"/>
            </w:r>
          </w:hyperlink>
        </w:p>
        <w:p w14:paraId="56419462" w14:textId="1AE4E6C2" w:rsidR="00BD42FE" w:rsidRDefault="00BD42FE">
          <w:pPr>
            <w:pStyle w:val="TOC2"/>
            <w:tabs>
              <w:tab w:val="left" w:pos="880"/>
              <w:tab w:val="right" w:pos="8211"/>
            </w:tabs>
            <w:rPr>
              <w:rFonts w:asciiTheme="minorHAnsi" w:eastAsiaTheme="minorEastAsia" w:hAnsiTheme="minorHAnsi" w:cstheme="minorBidi"/>
              <w:noProof/>
            </w:rPr>
          </w:pPr>
          <w:hyperlink w:anchor="_Toc526965914" w:history="1">
            <w:r w:rsidRPr="00AB353C">
              <w:rPr>
                <w:rStyle w:val="Hyperlink"/>
                <w:rFonts w:ascii="Times New Roman" w:eastAsia="Times New Roman" w:hAnsi="Times New Roman" w:cs="Times New Roman"/>
                <w:b/>
                <w:noProof/>
              </w:rPr>
              <w:t>1.4</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Research Objectives</w:t>
            </w:r>
            <w:r>
              <w:rPr>
                <w:noProof/>
                <w:webHidden/>
              </w:rPr>
              <w:tab/>
            </w:r>
            <w:r>
              <w:rPr>
                <w:noProof/>
                <w:webHidden/>
              </w:rPr>
              <w:fldChar w:fldCharType="begin"/>
            </w:r>
            <w:r>
              <w:rPr>
                <w:noProof/>
                <w:webHidden/>
              </w:rPr>
              <w:instrText xml:space="preserve"> PAGEREF _Toc526965914 \h </w:instrText>
            </w:r>
            <w:r>
              <w:rPr>
                <w:noProof/>
                <w:webHidden/>
              </w:rPr>
            </w:r>
            <w:r>
              <w:rPr>
                <w:noProof/>
                <w:webHidden/>
              </w:rPr>
              <w:fldChar w:fldCharType="separate"/>
            </w:r>
            <w:r>
              <w:rPr>
                <w:noProof/>
                <w:webHidden/>
              </w:rPr>
              <w:t>16</w:t>
            </w:r>
            <w:r>
              <w:rPr>
                <w:noProof/>
                <w:webHidden/>
              </w:rPr>
              <w:fldChar w:fldCharType="end"/>
            </w:r>
          </w:hyperlink>
        </w:p>
        <w:p w14:paraId="2CE6584F" w14:textId="19378706" w:rsidR="00BD42FE" w:rsidRDefault="00BD42FE">
          <w:pPr>
            <w:pStyle w:val="TOC1"/>
            <w:tabs>
              <w:tab w:val="left" w:pos="440"/>
              <w:tab w:val="right" w:pos="8211"/>
            </w:tabs>
            <w:rPr>
              <w:rFonts w:asciiTheme="minorHAnsi" w:eastAsiaTheme="minorEastAsia" w:hAnsiTheme="minorHAnsi" w:cstheme="minorBidi"/>
              <w:noProof/>
            </w:rPr>
          </w:pPr>
          <w:hyperlink w:anchor="_Toc526965915" w:history="1">
            <w:r w:rsidRPr="00AB353C">
              <w:rPr>
                <w:rStyle w:val="Hyperlink"/>
                <w:rFonts w:ascii="Times New Roman" w:eastAsia="Times New Roman" w:hAnsi="Times New Roman" w:cs="Times New Roman"/>
                <w:b/>
                <w:noProof/>
              </w:rPr>
              <w:t>2</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METHODOLOGY</w:t>
            </w:r>
            <w:r>
              <w:rPr>
                <w:noProof/>
                <w:webHidden/>
              </w:rPr>
              <w:tab/>
            </w:r>
            <w:r>
              <w:rPr>
                <w:noProof/>
                <w:webHidden/>
              </w:rPr>
              <w:fldChar w:fldCharType="begin"/>
            </w:r>
            <w:r>
              <w:rPr>
                <w:noProof/>
                <w:webHidden/>
              </w:rPr>
              <w:instrText xml:space="preserve"> PAGEREF _Toc526965915 \h </w:instrText>
            </w:r>
            <w:r>
              <w:rPr>
                <w:noProof/>
                <w:webHidden/>
              </w:rPr>
            </w:r>
            <w:r>
              <w:rPr>
                <w:noProof/>
                <w:webHidden/>
              </w:rPr>
              <w:fldChar w:fldCharType="separate"/>
            </w:r>
            <w:r>
              <w:rPr>
                <w:noProof/>
                <w:webHidden/>
              </w:rPr>
              <w:t>17</w:t>
            </w:r>
            <w:r>
              <w:rPr>
                <w:noProof/>
                <w:webHidden/>
              </w:rPr>
              <w:fldChar w:fldCharType="end"/>
            </w:r>
          </w:hyperlink>
        </w:p>
        <w:p w14:paraId="1BD686F9" w14:textId="02161D86" w:rsidR="00BD42FE" w:rsidRDefault="00BD42FE">
          <w:pPr>
            <w:pStyle w:val="TOC2"/>
            <w:tabs>
              <w:tab w:val="left" w:pos="880"/>
              <w:tab w:val="right" w:pos="8211"/>
            </w:tabs>
            <w:rPr>
              <w:rFonts w:asciiTheme="minorHAnsi" w:eastAsiaTheme="minorEastAsia" w:hAnsiTheme="minorHAnsi" w:cstheme="minorBidi"/>
              <w:noProof/>
            </w:rPr>
          </w:pPr>
          <w:hyperlink w:anchor="_Toc526965916" w:history="1">
            <w:r w:rsidRPr="00AB353C">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Direct Trust Calculation</w:t>
            </w:r>
            <w:r>
              <w:rPr>
                <w:noProof/>
                <w:webHidden/>
              </w:rPr>
              <w:tab/>
            </w:r>
            <w:r>
              <w:rPr>
                <w:noProof/>
                <w:webHidden/>
              </w:rPr>
              <w:fldChar w:fldCharType="begin"/>
            </w:r>
            <w:r>
              <w:rPr>
                <w:noProof/>
                <w:webHidden/>
              </w:rPr>
              <w:instrText xml:space="preserve"> PAGEREF _Toc526965916 \h </w:instrText>
            </w:r>
            <w:r>
              <w:rPr>
                <w:noProof/>
                <w:webHidden/>
              </w:rPr>
            </w:r>
            <w:r>
              <w:rPr>
                <w:noProof/>
                <w:webHidden/>
              </w:rPr>
              <w:fldChar w:fldCharType="separate"/>
            </w:r>
            <w:r>
              <w:rPr>
                <w:noProof/>
                <w:webHidden/>
              </w:rPr>
              <w:t>17</w:t>
            </w:r>
            <w:r>
              <w:rPr>
                <w:noProof/>
                <w:webHidden/>
              </w:rPr>
              <w:fldChar w:fldCharType="end"/>
            </w:r>
          </w:hyperlink>
        </w:p>
        <w:p w14:paraId="1004C1BF" w14:textId="48D11A4E" w:rsidR="00BD42FE" w:rsidRDefault="00BD42FE">
          <w:pPr>
            <w:pStyle w:val="TOC2"/>
            <w:tabs>
              <w:tab w:val="left" w:pos="880"/>
              <w:tab w:val="right" w:pos="8211"/>
            </w:tabs>
            <w:rPr>
              <w:rFonts w:asciiTheme="minorHAnsi" w:eastAsiaTheme="minorEastAsia" w:hAnsiTheme="minorHAnsi" w:cstheme="minorBidi"/>
              <w:noProof/>
            </w:rPr>
          </w:pPr>
          <w:hyperlink w:anchor="_Toc526965917" w:history="1">
            <w:r w:rsidRPr="00AB353C">
              <w:rPr>
                <w:rStyle w:val="Hyperlink"/>
                <w:rFonts w:ascii="Times New Roman" w:eastAsia="Times New Roman" w:hAnsi="Times New Roman" w:cs="Times New Roman"/>
                <w:b/>
                <w:noProof/>
              </w:rPr>
              <w:t>2.2</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Indirect Trust Calculation</w:t>
            </w:r>
            <w:r>
              <w:rPr>
                <w:noProof/>
                <w:webHidden/>
              </w:rPr>
              <w:tab/>
            </w:r>
            <w:r>
              <w:rPr>
                <w:noProof/>
                <w:webHidden/>
              </w:rPr>
              <w:fldChar w:fldCharType="begin"/>
            </w:r>
            <w:r>
              <w:rPr>
                <w:noProof/>
                <w:webHidden/>
              </w:rPr>
              <w:instrText xml:space="preserve"> PAGEREF _Toc526965917 \h </w:instrText>
            </w:r>
            <w:r>
              <w:rPr>
                <w:noProof/>
                <w:webHidden/>
              </w:rPr>
            </w:r>
            <w:r>
              <w:rPr>
                <w:noProof/>
                <w:webHidden/>
              </w:rPr>
              <w:fldChar w:fldCharType="separate"/>
            </w:r>
            <w:r>
              <w:rPr>
                <w:noProof/>
                <w:webHidden/>
              </w:rPr>
              <w:t>19</w:t>
            </w:r>
            <w:r>
              <w:rPr>
                <w:noProof/>
                <w:webHidden/>
              </w:rPr>
              <w:fldChar w:fldCharType="end"/>
            </w:r>
          </w:hyperlink>
        </w:p>
        <w:p w14:paraId="21897436" w14:textId="5DDA1A90" w:rsidR="00BD42FE" w:rsidRDefault="00BD42FE">
          <w:pPr>
            <w:pStyle w:val="TOC2"/>
            <w:tabs>
              <w:tab w:val="left" w:pos="880"/>
              <w:tab w:val="right" w:pos="8211"/>
            </w:tabs>
            <w:rPr>
              <w:rFonts w:asciiTheme="minorHAnsi" w:eastAsiaTheme="minorEastAsia" w:hAnsiTheme="minorHAnsi" w:cstheme="minorBidi"/>
              <w:noProof/>
            </w:rPr>
          </w:pPr>
          <w:hyperlink w:anchor="_Toc526965918" w:history="1">
            <w:r w:rsidRPr="00AB353C">
              <w:rPr>
                <w:rStyle w:val="Hyperlink"/>
                <w:rFonts w:ascii="Times New Roman" w:eastAsia="Times New Roman" w:hAnsi="Times New Roman" w:cs="Times New Roman"/>
                <w:b/>
                <w:noProof/>
              </w:rPr>
              <w:t>2.3</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Identifying Trust Levels</w:t>
            </w:r>
            <w:r>
              <w:rPr>
                <w:noProof/>
                <w:webHidden/>
              </w:rPr>
              <w:tab/>
            </w:r>
            <w:r>
              <w:rPr>
                <w:noProof/>
                <w:webHidden/>
              </w:rPr>
              <w:fldChar w:fldCharType="begin"/>
            </w:r>
            <w:r>
              <w:rPr>
                <w:noProof/>
                <w:webHidden/>
              </w:rPr>
              <w:instrText xml:space="preserve"> PAGEREF _Toc526965918 \h </w:instrText>
            </w:r>
            <w:r>
              <w:rPr>
                <w:noProof/>
                <w:webHidden/>
              </w:rPr>
            </w:r>
            <w:r>
              <w:rPr>
                <w:noProof/>
                <w:webHidden/>
              </w:rPr>
              <w:fldChar w:fldCharType="separate"/>
            </w:r>
            <w:r>
              <w:rPr>
                <w:noProof/>
                <w:webHidden/>
              </w:rPr>
              <w:t>22</w:t>
            </w:r>
            <w:r>
              <w:rPr>
                <w:noProof/>
                <w:webHidden/>
              </w:rPr>
              <w:fldChar w:fldCharType="end"/>
            </w:r>
          </w:hyperlink>
        </w:p>
        <w:p w14:paraId="313BFB75" w14:textId="77ACE8E9" w:rsidR="00BD42FE" w:rsidRDefault="00BD42FE">
          <w:pPr>
            <w:pStyle w:val="TOC2"/>
            <w:tabs>
              <w:tab w:val="left" w:pos="880"/>
              <w:tab w:val="right" w:pos="8211"/>
            </w:tabs>
            <w:rPr>
              <w:rFonts w:asciiTheme="minorHAnsi" w:eastAsiaTheme="minorEastAsia" w:hAnsiTheme="minorHAnsi" w:cstheme="minorBidi"/>
              <w:noProof/>
            </w:rPr>
          </w:pPr>
          <w:hyperlink w:anchor="_Toc526965919" w:history="1">
            <w:r w:rsidRPr="00AB353C">
              <w:rPr>
                <w:rStyle w:val="Hyperlink"/>
                <w:rFonts w:ascii="Times New Roman" w:eastAsia="Times New Roman" w:hAnsi="Times New Roman" w:cs="Times New Roman"/>
                <w:b/>
                <w:noProof/>
              </w:rPr>
              <w:t>2.4</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_Toc526965919 \h </w:instrText>
            </w:r>
            <w:r>
              <w:rPr>
                <w:noProof/>
                <w:webHidden/>
              </w:rPr>
            </w:r>
            <w:r>
              <w:rPr>
                <w:noProof/>
                <w:webHidden/>
              </w:rPr>
              <w:fldChar w:fldCharType="separate"/>
            </w:r>
            <w:r>
              <w:rPr>
                <w:noProof/>
                <w:webHidden/>
              </w:rPr>
              <w:t>24</w:t>
            </w:r>
            <w:r>
              <w:rPr>
                <w:noProof/>
                <w:webHidden/>
              </w:rPr>
              <w:fldChar w:fldCharType="end"/>
            </w:r>
          </w:hyperlink>
        </w:p>
        <w:p w14:paraId="652A880D" w14:textId="3C20DA94" w:rsidR="00BD42FE" w:rsidRDefault="00BD42FE">
          <w:pPr>
            <w:pStyle w:val="TOC3"/>
            <w:tabs>
              <w:tab w:val="left" w:pos="1320"/>
              <w:tab w:val="right" w:pos="8211"/>
            </w:tabs>
            <w:rPr>
              <w:rFonts w:asciiTheme="minorHAnsi" w:eastAsiaTheme="minorEastAsia" w:hAnsiTheme="minorHAnsi" w:cstheme="minorBidi"/>
              <w:noProof/>
            </w:rPr>
          </w:pPr>
          <w:hyperlink w:anchor="_Toc526965920" w:history="1">
            <w:r w:rsidRPr="00AB353C">
              <w:rPr>
                <w:rStyle w:val="Hyperlink"/>
                <w:rFonts w:ascii="Times New Roman" w:eastAsia="Times New Roman" w:hAnsi="Times New Roman" w:cs="Times New Roman"/>
                <w:b/>
                <w:noProof/>
              </w:rPr>
              <w:t>2.4.1</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Collaborative malicious node discovery process</w:t>
            </w:r>
            <w:r>
              <w:rPr>
                <w:noProof/>
                <w:webHidden/>
              </w:rPr>
              <w:tab/>
            </w:r>
            <w:r>
              <w:rPr>
                <w:noProof/>
                <w:webHidden/>
              </w:rPr>
              <w:fldChar w:fldCharType="begin"/>
            </w:r>
            <w:r>
              <w:rPr>
                <w:noProof/>
                <w:webHidden/>
              </w:rPr>
              <w:instrText xml:space="preserve"> PAGEREF _Toc526965920 \h </w:instrText>
            </w:r>
            <w:r>
              <w:rPr>
                <w:noProof/>
                <w:webHidden/>
              </w:rPr>
            </w:r>
            <w:r>
              <w:rPr>
                <w:noProof/>
                <w:webHidden/>
              </w:rPr>
              <w:fldChar w:fldCharType="separate"/>
            </w:r>
            <w:r>
              <w:rPr>
                <w:noProof/>
                <w:webHidden/>
              </w:rPr>
              <w:t>25</w:t>
            </w:r>
            <w:r>
              <w:rPr>
                <w:noProof/>
                <w:webHidden/>
              </w:rPr>
              <w:fldChar w:fldCharType="end"/>
            </w:r>
          </w:hyperlink>
        </w:p>
        <w:p w14:paraId="2BB23EAE" w14:textId="6894CAAE" w:rsidR="00BD42FE" w:rsidRDefault="00BD42FE">
          <w:pPr>
            <w:pStyle w:val="TOC3"/>
            <w:tabs>
              <w:tab w:val="left" w:pos="1320"/>
              <w:tab w:val="right" w:pos="8211"/>
            </w:tabs>
            <w:rPr>
              <w:rFonts w:asciiTheme="minorHAnsi" w:eastAsiaTheme="minorEastAsia" w:hAnsiTheme="minorHAnsi" w:cstheme="minorBidi"/>
              <w:noProof/>
            </w:rPr>
          </w:pPr>
          <w:hyperlink w:anchor="_Toc526965921" w:history="1">
            <w:r w:rsidRPr="00AB353C">
              <w:rPr>
                <w:rStyle w:val="Hyperlink"/>
                <w:rFonts w:ascii="Times New Roman" w:eastAsia="Times New Roman" w:hAnsi="Times New Roman" w:cs="Times New Roman"/>
                <w:b/>
                <w:noProof/>
              </w:rPr>
              <w:t>2.4.2</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Penalty phase</w:t>
            </w:r>
            <w:r>
              <w:rPr>
                <w:noProof/>
                <w:webHidden/>
              </w:rPr>
              <w:tab/>
            </w:r>
            <w:r>
              <w:rPr>
                <w:noProof/>
                <w:webHidden/>
              </w:rPr>
              <w:fldChar w:fldCharType="begin"/>
            </w:r>
            <w:r>
              <w:rPr>
                <w:noProof/>
                <w:webHidden/>
              </w:rPr>
              <w:instrText xml:space="preserve"> PAGEREF _Toc526965921 \h </w:instrText>
            </w:r>
            <w:r>
              <w:rPr>
                <w:noProof/>
                <w:webHidden/>
              </w:rPr>
            </w:r>
            <w:r>
              <w:rPr>
                <w:noProof/>
                <w:webHidden/>
              </w:rPr>
              <w:fldChar w:fldCharType="separate"/>
            </w:r>
            <w:r>
              <w:rPr>
                <w:noProof/>
                <w:webHidden/>
              </w:rPr>
              <w:t>26</w:t>
            </w:r>
            <w:r>
              <w:rPr>
                <w:noProof/>
                <w:webHidden/>
              </w:rPr>
              <w:fldChar w:fldCharType="end"/>
            </w:r>
          </w:hyperlink>
        </w:p>
        <w:p w14:paraId="701B5886" w14:textId="6FFDCB55" w:rsidR="00BD42FE" w:rsidRDefault="00BD42FE">
          <w:pPr>
            <w:pStyle w:val="TOC3"/>
            <w:tabs>
              <w:tab w:val="left" w:pos="1320"/>
              <w:tab w:val="right" w:pos="8211"/>
            </w:tabs>
            <w:rPr>
              <w:rFonts w:asciiTheme="minorHAnsi" w:eastAsiaTheme="minorEastAsia" w:hAnsiTheme="minorHAnsi" w:cstheme="minorBidi"/>
              <w:noProof/>
            </w:rPr>
          </w:pPr>
          <w:hyperlink w:anchor="_Toc526965922" w:history="1">
            <w:r w:rsidRPr="00AB353C">
              <w:rPr>
                <w:rStyle w:val="Hyperlink"/>
                <w:rFonts w:ascii="Times New Roman" w:eastAsia="Times New Roman" w:hAnsi="Times New Roman" w:cs="Times New Roman"/>
                <w:b/>
                <w:noProof/>
              </w:rPr>
              <w:t>2.4.3</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After transmission phase</w:t>
            </w:r>
            <w:r>
              <w:rPr>
                <w:noProof/>
                <w:webHidden/>
              </w:rPr>
              <w:tab/>
            </w:r>
            <w:r>
              <w:rPr>
                <w:noProof/>
                <w:webHidden/>
              </w:rPr>
              <w:fldChar w:fldCharType="begin"/>
            </w:r>
            <w:r>
              <w:rPr>
                <w:noProof/>
                <w:webHidden/>
              </w:rPr>
              <w:instrText xml:space="preserve"> PAGEREF _Toc526965922 \h </w:instrText>
            </w:r>
            <w:r>
              <w:rPr>
                <w:noProof/>
                <w:webHidden/>
              </w:rPr>
            </w:r>
            <w:r>
              <w:rPr>
                <w:noProof/>
                <w:webHidden/>
              </w:rPr>
              <w:fldChar w:fldCharType="separate"/>
            </w:r>
            <w:r>
              <w:rPr>
                <w:noProof/>
                <w:webHidden/>
              </w:rPr>
              <w:t>27</w:t>
            </w:r>
            <w:r>
              <w:rPr>
                <w:noProof/>
                <w:webHidden/>
              </w:rPr>
              <w:fldChar w:fldCharType="end"/>
            </w:r>
          </w:hyperlink>
        </w:p>
        <w:p w14:paraId="641FF92D" w14:textId="4DC4CBDD" w:rsidR="00BD42FE" w:rsidRDefault="00BD42FE">
          <w:pPr>
            <w:pStyle w:val="TOC2"/>
            <w:tabs>
              <w:tab w:val="right" w:pos="8211"/>
            </w:tabs>
            <w:rPr>
              <w:rFonts w:asciiTheme="minorHAnsi" w:eastAsiaTheme="minorEastAsia" w:hAnsiTheme="minorHAnsi" w:cstheme="minorBidi"/>
              <w:noProof/>
            </w:rPr>
          </w:pPr>
          <w:hyperlink w:anchor="_Toc526965923" w:history="1">
            <w:r w:rsidRPr="00AB353C">
              <w:rPr>
                <w:rStyle w:val="Hyperlink"/>
                <w:rFonts w:ascii="Times New Roman" w:hAnsi="Times New Roman" w:cs="Times New Roman"/>
                <w:b/>
                <w:bCs/>
                <w:noProof/>
              </w:rPr>
              <w:t>2.5. Deep Reinforcement Learning Model</w:t>
            </w:r>
            <w:r>
              <w:rPr>
                <w:noProof/>
                <w:webHidden/>
              </w:rPr>
              <w:tab/>
            </w:r>
            <w:r>
              <w:rPr>
                <w:noProof/>
                <w:webHidden/>
              </w:rPr>
              <w:fldChar w:fldCharType="begin"/>
            </w:r>
            <w:r>
              <w:rPr>
                <w:noProof/>
                <w:webHidden/>
              </w:rPr>
              <w:instrText xml:space="preserve"> PAGEREF _Toc526965923 \h </w:instrText>
            </w:r>
            <w:r>
              <w:rPr>
                <w:noProof/>
                <w:webHidden/>
              </w:rPr>
            </w:r>
            <w:r>
              <w:rPr>
                <w:noProof/>
                <w:webHidden/>
              </w:rPr>
              <w:fldChar w:fldCharType="separate"/>
            </w:r>
            <w:r>
              <w:rPr>
                <w:noProof/>
                <w:webHidden/>
              </w:rPr>
              <w:t>29</w:t>
            </w:r>
            <w:r>
              <w:rPr>
                <w:noProof/>
                <w:webHidden/>
              </w:rPr>
              <w:fldChar w:fldCharType="end"/>
            </w:r>
          </w:hyperlink>
        </w:p>
        <w:p w14:paraId="39A70DC9" w14:textId="4795475E" w:rsidR="00BD42FE" w:rsidRDefault="00BD42FE">
          <w:pPr>
            <w:pStyle w:val="TOC2"/>
            <w:tabs>
              <w:tab w:val="right" w:pos="8211"/>
            </w:tabs>
            <w:rPr>
              <w:rFonts w:asciiTheme="minorHAnsi" w:eastAsiaTheme="minorEastAsia" w:hAnsiTheme="minorHAnsi" w:cstheme="minorBidi"/>
              <w:noProof/>
            </w:rPr>
          </w:pPr>
          <w:hyperlink w:anchor="_Toc526965924" w:history="1">
            <w:r w:rsidRPr="00AB353C">
              <w:rPr>
                <w:rStyle w:val="Hyperlink"/>
                <w:rFonts w:ascii="Times New Roman" w:eastAsia="Times New Roman" w:hAnsi="Times New Roman" w:cs="Times New Roman"/>
                <w:b/>
                <w:noProof/>
              </w:rPr>
              <w:t>2.6 Trust based routing protocols framework</w:t>
            </w:r>
            <w:r>
              <w:rPr>
                <w:noProof/>
                <w:webHidden/>
              </w:rPr>
              <w:tab/>
            </w:r>
            <w:r>
              <w:rPr>
                <w:noProof/>
                <w:webHidden/>
              </w:rPr>
              <w:fldChar w:fldCharType="begin"/>
            </w:r>
            <w:r>
              <w:rPr>
                <w:noProof/>
                <w:webHidden/>
              </w:rPr>
              <w:instrText xml:space="preserve"> PAGEREF _Toc526965924 \h </w:instrText>
            </w:r>
            <w:r>
              <w:rPr>
                <w:noProof/>
                <w:webHidden/>
              </w:rPr>
            </w:r>
            <w:r>
              <w:rPr>
                <w:noProof/>
                <w:webHidden/>
              </w:rPr>
              <w:fldChar w:fldCharType="separate"/>
            </w:r>
            <w:r>
              <w:rPr>
                <w:noProof/>
                <w:webHidden/>
              </w:rPr>
              <w:t>30</w:t>
            </w:r>
            <w:r>
              <w:rPr>
                <w:noProof/>
                <w:webHidden/>
              </w:rPr>
              <w:fldChar w:fldCharType="end"/>
            </w:r>
          </w:hyperlink>
        </w:p>
        <w:p w14:paraId="58C8BB13" w14:textId="138A5C4E" w:rsidR="00BD42FE" w:rsidRDefault="00BD42FE">
          <w:pPr>
            <w:pStyle w:val="TOC2"/>
            <w:tabs>
              <w:tab w:val="right" w:pos="8211"/>
            </w:tabs>
            <w:rPr>
              <w:rFonts w:asciiTheme="minorHAnsi" w:eastAsiaTheme="minorEastAsia" w:hAnsiTheme="minorHAnsi" w:cstheme="minorBidi"/>
              <w:noProof/>
            </w:rPr>
          </w:pPr>
          <w:hyperlink w:anchor="_Toc526965925" w:history="1">
            <w:r w:rsidRPr="00AB353C">
              <w:rPr>
                <w:rStyle w:val="Hyperlink"/>
                <w:rFonts w:ascii="Times New Roman" w:eastAsia="Times New Roman" w:hAnsi="Times New Roman" w:cs="Times New Roman"/>
                <w:b/>
                <w:noProof/>
              </w:rPr>
              <w:t>2.7 Performance Metrics Collection Component</w:t>
            </w:r>
            <w:r>
              <w:rPr>
                <w:noProof/>
                <w:webHidden/>
              </w:rPr>
              <w:tab/>
            </w:r>
            <w:r>
              <w:rPr>
                <w:noProof/>
                <w:webHidden/>
              </w:rPr>
              <w:fldChar w:fldCharType="begin"/>
            </w:r>
            <w:r>
              <w:rPr>
                <w:noProof/>
                <w:webHidden/>
              </w:rPr>
              <w:instrText xml:space="preserve"> PAGEREF _Toc526965925 \h </w:instrText>
            </w:r>
            <w:r>
              <w:rPr>
                <w:noProof/>
                <w:webHidden/>
              </w:rPr>
            </w:r>
            <w:r>
              <w:rPr>
                <w:noProof/>
                <w:webHidden/>
              </w:rPr>
              <w:fldChar w:fldCharType="separate"/>
            </w:r>
            <w:r>
              <w:rPr>
                <w:noProof/>
                <w:webHidden/>
              </w:rPr>
              <w:t>31</w:t>
            </w:r>
            <w:r>
              <w:rPr>
                <w:noProof/>
                <w:webHidden/>
              </w:rPr>
              <w:fldChar w:fldCharType="end"/>
            </w:r>
          </w:hyperlink>
        </w:p>
        <w:p w14:paraId="27BDA6B0" w14:textId="5F045E79" w:rsidR="00BD42FE" w:rsidRDefault="00BD42FE">
          <w:pPr>
            <w:pStyle w:val="TOC2"/>
            <w:tabs>
              <w:tab w:val="left" w:pos="880"/>
              <w:tab w:val="right" w:pos="8211"/>
            </w:tabs>
            <w:rPr>
              <w:rFonts w:asciiTheme="minorHAnsi" w:eastAsiaTheme="minorEastAsia" w:hAnsiTheme="minorHAnsi" w:cstheme="minorBidi"/>
              <w:noProof/>
            </w:rPr>
          </w:pPr>
          <w:hyperlink w:anchor="_Toc526965926" w:history="1">
            <w:r w:rsidRPr="00AB353C">
              <w:rPr>
                <w:rStyle w:val="Hyperlink"/>
                <w:rFonts w:ascii="Times New Roman" w:eastAsia="Times New Roman" w:hAnsi="Times New Roman" w:cs="Times New Roman"/>
                <w:b/>
                <w:noProof/>
              </w:rPr>
              <w:t xml:space="preserve">2.8. </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Technical Objectives (S/W and H/W Requirements)</w:t>
            </w:r>
            <w:r>
              <w:rPr>
                <w:noProof/>
                <w:webHidden/>
              </w:rPr>
              <w:tab/>
            </w:r>
            <w:r>
              <w:rPr>
                <w:noProof/>
                <w:webHidden/>
              </w:rPr>
              <w:fldChar w:fldCharType="begin"/>
            </w:r>
            <w:r>
              <w:rPr>
                <w:noProof/>
                <w:webHidden/>
              </w:rPr>
              <w:instrText xml:space="preserve"> PAGEREF _Toc526965926 \h </w:instrText>
            </w:r>
            <w:r>
              <w:rPr>
                <w:noProof/>
                <w:webHidden/>
              </w:rPr>
            </w:r>
            <w:r>
              <w:rPr>
                <w:noProof/>
                <w:webHidden/>
              </w:rPr>
              <w:fldChar w:fldCharType="separate"/>
            </w:r>
            <w:r>
              <w:rPr>
                <w:noProof/>
                <w:webHidden/>
              </w:rPr>
              <w:t>32</w:t>
            </w:r>
            <w:r>
              <w:rPr>
                <w:noProof/>
                <w:webHidden/>
              </w:rPr>
              <w:fldChar w:fldCharType="end"/>
            </w:r>
          </w:hyperlink>
        </w:p>
        <w:p w14:paraId="31B07F29" w14:textId="1B7CDE14" w:rsidR="00BD42FE" w:rsidRDefault="00BD42FE">
          <w:pPr>
            <w:pStyle w:val="TOC3"/>
            <w:tabs>
              <w:tab w:val="right" w:pos="8211"/>
            </w:tabs>
            <w:rPr>
              <w:rFonts w:asciiTheme="minorHAnsi" w:eastAsiaTheme="minorEastAsia" w:hAnsiTheme="minorHAnsi" w:cstheme="minorBidi"/>
              <w:noProof/>
            </w:rPr>
          </w:pPr>
          <w:hyperlink w:anchor="_Toc526965927" w:history="1">
            <w:r w:rsidRPr="00AB353C">
              <w:rPr>
                <w:rStyle w:val="Hyperlink"/>
                <w:rFonts w:ascii="Times New Roman" w:eastAsia="Times New Roman" w:hAnsi="Times New Roman" w:cs="Times New Roman"/>
                <w:b/>
                <w:noProof/>
              </w:rPr>
              <w:t>2.8.1. Technologies</w:t>
            </w:r>
            <w:r>
              <w:rPr>
                <w:noProof/>
                <w:webHidden/>
              </w:rPr>
              <w:tab/>
            </w:r>
            <w:r>
              <w:rPr>
                <w:noProof/>
                <w:webHidden/>
              </w:rPr>
              <w:fldChar w:fldCharType="begin"/>
            </w:r>
            <w:r>
              <w:rPr>
                <w:noProof/>
                <w:webHidden/>
              </w:rPr>
              <w:instrText xml:space="preserve"> PAGEREF _Toc526965927 \h </w:instrText>
            </w:r>
            <w:r>
              <w:rPr>
                <w:noProof/>
                <w:webHidden/>
              </w:rPr>
            </w:r>
            <w:r>
              <w:rPr>
                <w:noProof/>
                <w:webHidden/>
              </w:rPr>
              <w:fldChar w:fldCharType="separate"/>
            </w:r>
            <w:r>
              <w:rPr>
                <w:noProof/>
                <w:webHidden/>
              </w:rPr>
              <w:t>32</w:t>
            </w:r>
            <w:r>
              <w:rPr>
                <w:noProof/>
                <w:webHidden/>
              </w:rPr>
              <w:fldChar w:fldCharType="end"/>
            </w:r>
          </w:hyperlink>
        </w:p>
        <w:p w14:paraId="5B0B1DD6" w14:textId="24A2DE91" w:rsidR="00BD42FE" w:rsidRDefault="00BD42FE">
          <w:pPr>
            <w:pStyle w:val="TOC3"/>
            <w:tabs>
              <w:tab w:val="right" w:pos="8211"/>
            </w:tabs>
            <w:rPr>
              <w:rFonts w:asciiTheme="minorHAnsi" w:eastAsiaTheme="minorEastAsia" w:hAnsiTheme="minorHAnsi" w:cstheme="minorBidi"/>
              <w:noProof/>
            </w:rPr>
          </w:pPr>
          <w:hyperlink w:anchor="_Toc526965928" w:history="1">
            <w:r w:rsidRPr="00AB353C">
              <w:rPr>
                <w:rStyle w:val="Hyperlink"/>
                <w:rFonts w:ascii="Times New Roman" w:hAnsi="Times New Roman" w:cs="Times New Roman"/>
                <w:b/>
                <w:bCs/>
                <w:noProof/>
              </w:rPr>
              <w:t>2.8.2. Software Requirements</w:t>
            </w:r>
            <w:r>
              <w:rPr>
                <w:noProof/>
                <w:webHidden/>
              </w:rPr>
              <w:tab/>
            </w:r>
            <w:r>
              <w:rPr>
                <w:noProof/>
                <w:webHidden/>
              </w:rPr>
              <w:fldChar w:fldCharType="begin"/>
            </w:r>
            <w:r>
              <w:rPr>
                <w:noProof/>
                <w:webHidden/>
              </w:rPr>
              <w:instrText xml:space="preserve"> PAGEREF _Toc526965928 \h </w:instrText>
            </w:r>
            <w:r>
              <w:rPr>
                <w:noProof/>
                <w:webHidden/>
              </w:rPr>
            </w:r>
            <w:r>
              <w:rPr>
                <w:noProof/>
                <w:webHidden/>
              </w:rPr>
              <w:fldChar w:fldCharType="separate"/>
            </w:r>
            <w:r>
              <w:rPr>
                <w:noProof/>
                <w:webHidden/>
              </w:rPr>
              <w:t>32</w:t>
            </w:r>
            <w:r>
              <w:rPr>
                <w:noProof/>
                <w:webHidden/>
              </w:rPr>
              <w:fldChar w:fldCharType="end"/>
            </w:r>
          </w:hyperlink>
        </w:p>
        <w:p w14:paraId="548481B1" w14:textId="4F8C3F6F" w:rsidR="00BD42FE" w:rsidRDefault="00BD42FE">
          <w:pPr>
            <w:pStyle w:val="TOC3"/>
            <w:tabs>
              <w:tab w:val="right" w:pos="8211"/>
            </w:tabs>
            <w:rPr>
              <w:rFonts w:asciiTheme="minorHAnsi" w:eastAsiaTheme="minorEastAsia" w:hAnsiTheme="minorHAnsi" w:cstheme="minorBidi"/>
              <w:noProof/>
            </w:rPr>
          </w:pPr>
          <w:hyperlink w:anchor="_Toc526965929" w:history="1">
            <w:r w:rsidRPr="00AB353C">
              <w:rPr>
                <w:rStyle w:val="Hyperlink"/>
                <w:rFonts w:ascii="Times New Roman" w:hAnsi="Times New Roman" w:cs="Times New Roman"/>
                <w:b/>
                <w:bCs/>
                <w:noProof/>
              </w:rPr>
              <w:t>2.8.3. Hardware Requirements (Minimum)</w:t>
            </w:r>
            <w:r>
              <w:rPr>
                <w:noProof/>
                <w:webHidden/>
              </w:rPr>
              <w:tab/>
            </w:r>
            <w:r>
              <w:rPr>
                <w:noProof/>
                <w:webHidden/>
              </w:rPr>
              <w:fldChar w:fldCharType="begin"/>
            </w:r>
            <w:r>
              <w:rPr>
                <w:noProof/>
                <w:webHidden/>
              </w:rPr>
              <w:instrText xml:space="preserve"> PAGEREF _Toc526965929 \h </w:instrText>
            </w:r>
            <w:r>
              <w:rPr>
                <w:noProof/>
                <w:webHidden/>
              </w:rPr>
            </w:r>
            <w:r>
              <w:rPr>
                <w:noProof/>
                <w:webHidden/>
              </w:rPr>
              <w:fldChar w:fldCharType="separate"/>
            </w:r>
            <w:r>
              <w:rPr>
                <w:noProof/>
                <w:webHidden/>
              </w:rPr>
              <w:t>33</w:t>
            </w:r>
            <w:r>
              <w:rPr>
                <w:noProof/>
                <w:webHidden/>
              </w:rPr>
              <w:fldChar w:fldCharType="end"/>
            </w:r>
          </w:hyperlink>
        </w:p>
        <w:p w14:paraId="7A70532A" w14:textId="23652291" w:rsidR="00BD42FE" w:rsidRDefault="00BD42FE">
          <w:pPr>
            <w:pStyle w:val="TOC1"/>
            <w:tabs>
              <w:tab w:val="right" w:pos="8211"/>
            </w:tabs>
            <w:rPr>
              <w:rFonts w:asciiTheme="minorHAnsi" w:eastAsiaTheme="minorEastAsia" w:hAnsiTheme="minorHAnsi" w:cstheme="minorBidi"/>
              <w:noProof/>
            </w:rPr>
          </w:pPr>
          <w:hyperlink w:anchor="_Toc526965930" w:history="1">
            <w:r w:rsidRPr="00AB353C">
              <w:rPr>
                <w:rStyle w:val="Hyperlink"/>
                <w:rFonts w:ascii="Times New Roman" w:hAnsi="Times New Roman" w:cs="Times New Roman"/>
                <w:b/>
                <w:bCs/>
                <w:noProof/>
              </w:rPr>
              <w:t>3. Results and Discussions</w:t>
            </w:r>
            <w:r>
              <w:rPr>
                <w:noProof/>
                <w:webHidden/>
              </w:rPr>
              <w:tab/>
            </w:r>
            <w:r>
              <w:rPr>
                <w:noProof/>
                <w:webHidden/>
              </w:rPr>
              <w:fldChar w:fldCharType="begin"/>
            </w:r>
            <w:r>
              <w:rPr>
                <w:noProof/>
                <w:webHidden/>
              </w:rPr>
              <w:instrText xml:space="preserve"> PAGEREF _Toc526965930 \h </w:instrText>
            </w:r>
            <w:r>
              <w:rPr>
                <w:noProof/>
                <w:webHidden/>
              </w:rPr>
            </w:r>
            <w:r>
              <w:rPr>
                <w:noProof/>
                <w:webHidden/>
              </w:rPr>
              <w:fldChar w:fldCharType="separate"/>
            </w:r>
            <w:r>
              <w:rPr>
                <w:noProof/>
                <w:webHidden/>
              </w:rPr>
              <w:t>34</w:t>
            </w:r>
            <w:r>
              <w:rPr>
                <w:noProof/>
                <w:webHidden/>
              </w:rPr>
              <w:fldChar w:fldCharType="end"/>
            </w:r>
          </w:hyperlink>
        </w:p>
        <w:p w14:paraId="423379BA" w14:textId="60B7786F" w:rsidR="00BD42FE" w:rsidRDefault="00BD42FE">
          <w:pPr>
            <w:pStyle w:val="TOC2"/>
            <w:tabs>
              <w:tab w:val="right" w:pos="8211"/>
            </w:tabs>
            <w:rPr>
              <w:rFonts w:asciiTheme="minorHAnsi" w:eastAsiaTheme="minorEastAsia" w:hAnsiTheme="minorHAnsi" w:cstheme="minorBidi"/>
              <w:noProof/>
            </w:rPr>
          </w:pPr>
          <w:hyperlink w:anchor="_Toc526965931" w:history="1">
            <w:r w:rsidRPr="00AB353C">
              <w:rPr>
                <w:rStyle w:val="Hyperlink"/>
                <w:rFonts w:ascii="Times New Roman" w:eastAsia="Times New Roman" w:hAnsi="Times New Roman" w:cs="Times New Roman"/>
                <w:b/>
                <w:noProof/>
              </w:rPr>
              <w:t>3.1. Vary the number of malicious nodes</w:t>
            </w:r>
            <w:r>
              <w:rPr>
                <w:noProof/>
                <w:webHidden/>
              </w:rPr>
              <w:tab/>
            </w:r>
            <w:r>
              <w:rPr>
                <w:noProof/>
                <w:webHidden/>
              </w:rPr>
              <w:fldChar w:fldCharType="begin"/>
            </w:r>
            <w:r>
              <w:rPr>
                <w:noProof/>
                <w:webHidden/>
              </w:rPr>
              <w:instrText xml:space="preserve"> PAGEREF _Toc526965931 \h </w:instrText>
            </w:r>
            <w:r>
              <w:rPr>
                <w:noProof/>
                <w:webHidden/>
              </w:rPr>
            </w:r>
            <w:r>
              <w:rPr>
                <w:noProof/>
                <w:webHidden/>
              </w:rPr>
              <w:fldChar w:fldCharType="separate"/>
            </w:r>
            <w:r>
              <w:rPr>
                <w:noProof/>
                <w:webHidden/>
              </w:rPr>
              <w:t>36</w:t>
            </w:r>
            <w:r>
              <w:rPr>
                <w:noProof/>
                <w:webHidden/>
              </w:rPr>
              <w:fldChar w:fldCharType="end"/>
            </w:r>
          </w:hyperlink>
        </w:p>
        <w:p w14:paraId="4BD1BDFE" w14:textId="41C89380" w:rsidR="00BD42FE" w:rsidRDefault="00BD42FE">
          <w:pPr>
            <w:pStyle w:val="TOC3"/>
            <w:tabs>
              <w:tab w:val="right" w:pos="8211"/>
            </w:tabs>
            <w:rPr>
              <w:rFonts w:asciiTheme="minorHAnsi" w:eastAsiaTheme="minorEastAsia" w:hAnsiTheme="minorHAnsi" w:cstheme="minorBidi"/>
              <w:noProof/>
            </w:rPr>
          </w:pPr>
          <w:hyperlink w:anchor="_Toc526965932" w:history="1">
            <w:r w:rsidRPr="00AB353C">
              <w:rPr>
                <w:rStyle w:val="Hyperlink"/>
                <w:rFonts w:ascii="Times New Roman" w:eastAsia="Times New Roman" w:hAnsi="Times New Roman" w:cs="Times New Roman"/>
                <w:b/>
                <w:noProof/>
              </w:rPr>
              <w:t>3.1.1. Packet Delivery Ratio</w:t>
            </w:r>
            <w:r>
              <w:rPr>
                <w:noProof/>
                <w:webHidden/>
              </w:rPr>
              <w:tab/>
            </w:r>
            <w:r>
              <w:rPr>
                <w:noProof/>
                <w:webHidden/>
              </w:rPr>
              <w:fldChar w:fldCharType="begin"/>
            </w:r>
            <w:r>
              <w:rPr>
                <w:noProof/>
                <w:webHidden/>
              </w:rPr>
              <w:instrText xml:space="preserve"> PAGEREF _Toc526965932 \h </w:instrText>
            </w:r>
            <w:r>
              <w:rPr>
                <w:noProof/>
                <w:webHidden/>
              </w:rPr>
            </w:r>
            <w:r>
              <w:rPr>
                <w:noProof/>
                <w:webHidden/>
              </w:rPr>
              <w:fldChar w:fldCharType="separate"/>
            </w:r>
            <w:r>
              <w:rPr>
                <w:noProof/>
                <w:webHidden/>
              </w:rPr>
              <w:t>36</w:t>
            </w:r>
            <w:r>
              <w:rPr>
                <w:noProof/>
                <w:webHidden/>
              </w:rPr>
              <w:fldChar w:fldCharType="end"/>
            </w:r>
          </w:hyperlink>
        </w:p>
        <w:p w14:paraId="4872A8EB" w14:textId="7E252D7F" w:rsidR="00BD42FE" w:rsidRDefault="00BD42FE">
          <w:pPr>
            <w:pStyle w:val="TOC3"/>
            <w:tabs>
              <w:tab w:val="right" w:pos="8211"/>
            </w:tabs>
            <w:rPr>
              <w:rFonts w:asciiTheme="minorHAnsi" w:eastAsiaTheme="minorEastAsia" w:hAnsiTheme="minorHAnsi" w:cstheme="minorBidi"/>
              <w:noProof/>
            </w:rPr>
          </w:pPr>
          <w:hyperlink w:anchor="_Toc526965933" w:history="1">
            <w:r w:rsidRPr="00AB353C">
              <w:rPr>
                <w:rStyle w:val="Hyperlink"/>
                <w:rFonts w:ascii="Times New Roman" w:eastAsia="Times New Roman" w:hAnsi="Times New Roman" w:cs="Times New Roman"/>
                <w:b/>
                <w:noProof/>
              </w:rPr>
              <w:t>3.1.2. End to End Delay</w:t>
            </w:r>
            <w:r>
              <w:rPr>
                <w:noProof/>
                <w:webHidden/>
              </w:rPr>
              <w:tab/>
            </w:r>
            <w:r>
              <w:rPr>
                <w:noProof/>
                <w:webHidden/>
              </w:rPr>
              <w:fldChar w:fldCharType="begin"/>
            </w:r>
            <w:r>
              <w:rPr>
                <w:noProof/>
                <w:webHidden/>
              </w:rPr>
              <w:instrText xml:space="preserve"> PAGEREF _Toc526965933 \h </w:instrText>
            </w:r>
            <w:r>
              <w:rPr>
                <w:noProof/>
                <w:webHidden/>
              </w:rPr>
            </w:r>
            <w:r>
              <w:rPr>
                <w:noProof/>
                <w:webHidden/>
              </w:rPr>
              <w:fldChar w:fldCharType="separate"/>
            </w:r>
            <w:r>
              <w:rPr>
                <w:noProof/>
                <w:webHidden/>
              </w:rPr>
              <w:t>37</w:t>
            </w:r>
            <w:r>
              <w:rPr>
                <w:noProof/>
                <w:webHidden/>
              </w:rPr>
              <w:fldChar w:fldCharType="end"/>
            </w:r>
          </w:hyperlink>
        </w:p>
        <w:p w14:paraId="71C70B92" w14:textId="059C1C5E" w:rsidR="00BD42FE" w:rsidRDefault="00BD42FE">
          <w:pPr>
            <w:pStyle w:val="TOC3"/>
            <w:tabs>
              <w:tab w:val="right" w:pos="8211"/>
            </w:tabs>
            <w:rPr>
              <w:rFonts w:asciiTheme="minorHAnsi" w:eastAsiaTheme="minorEastAsia" w:hAnsiTheme="minorHAnsi" w:cstheme="minorBidi"/>
              <w:noProof/>
            </w:rPr>
          </w:pPr>
          <w:hyperlink w:anchor="_Toc526965934" w:history="1">
            <w:r w:rsidRPr="00AB353C">
              <w:rPr>
                <w:rStyle w:val="Hyperlink"/>
                <w:rFonts w:ascii="Times New Roman" w:eastAsia="Times New Roman" w:hAnsi="Times New Roman" w:cs="Times New Roman"/>
                <w:b/>
                <w:noProof/>
              </w:rPr>
              <w:t>3.1.3. Packet Drop Ratio</w:t>
            </w:r>
            <w:r>
              <w:rPr>
                <w:noProof/>
                <w:webHidden/>
              </w:rPr>
              <w:tab/>
            </w:r>
            <w:r>
              <w:rPr>
                <w:noProof/>
                <w:webHidden/>
              </w:rPr>
              <w:fldChar w:fldCharType="begin"/>
            </w:r>
            <w:r>
              <w:rPr>
                <w:noProof/>
                <w:webHidden/>
              </w:rPr>
              <w:instrText xml:space="preserve"> PAGEREF _Toc526965934 \h </w:instrText>
            </w:r>
            <w:r>
              <w:rPr>
                <w:noProof/>
                <w:webHidden/>
              </w:rPr>
            </w:r>
            <w:r>
              <w:rPr>
                <w:noProof/>
                <w:webHidden/>
              </w:rPr>
              <w:fldChar w:fldCharType="separate"/>
            </w:r>
            <w:r>
              <w:rPr>
                <w:noProof/>
                <w:webHidden/>
              </w:rPr>
              <w:t>37</w:t>
            </w:r>
            <w:r>
              <w:rPr>
                <w:noProof/>
                <w:webHidden/>
              </w:rPr>
              <w:fldChar w:fldCharType="end"/>
            </w:r>
          </w:hyperlink>
        </w:p>
        <w:p w14:paraId="7C13D5D3" w14:textId="53473F0A" w:rsidR="00BD42FE" w:rsidRDefault="00BD42FE">
          <w:pPr>
            <w:pStyle w:val="TOC2"/>
            <w:tabs>
              <w:tab w:val="right" w:pos="8211"/>
            </w:tabs>
            <w:rPr>
              <w:rFonts w:asciiTheme="minorHAnsi" w:eastAsiaTheme="minorEastAsia" w:hAnsiTheme="minorHAnsi" w:cstheme="minorBidi"/>
              <w:noProof/>
            </w:rPr>
          </w:pPr>
          <w:hyperlink w:anchor="_Toc526965935" w:history="1">
            <w:r w:rsidRPr="00AB353C">
              <w:rPr>
                <w:rStyle w:val="Hyperlink"/>
                <w:rFonts w:ascii="Times New Roman" w:hAnsi="Times New Roman" w:cs="Times New Roman"/>
                <w:b/>
                <w:bCs/>
                <w:noProof/>
              </w:rPr>
              <w:t>3.2. Malicious Node Detection Accuracy</w:t>
            </w:r>
            <w:r>
              <w:rPr>
                <w:noProof/>
                <w:webHidden/>
              </w:rPr>
              <w:tab/>
            </w:r>
            <w:r>
              <w:rPr>
                <w:noProof/>
                <w:webHidden/>
              </w:rPr>
              <w:fldChar w:fldCharType="begin"/>
            </w:r>
            <w:r>
              <w:rPr>
                <w:noProof/>
                <w:webHidden/>
              </w:rPr>
              <w:instrText xml:space="preserve"> PAGEREF _Toc526965935 \h </w:instrText>
            </w:r>
            <w:r>
              <w:rPr>
                <w:noProof/>
                <w:webHidden/>
              </w:rPr>
            </w:r>
            <w:r>
              <w:rPr>
                <w:noProof/>
                <w:webHidden/>
              </w:rPr>
              <w:fldChar w:fldCharType="separate"/>
            </w:r>
            <w:r>
              <w:rPr>
                <w:noProof/>
                <w:webHidden/>
              </w:rPr>
              <w:t>38</w:t>
            </w:r>
            <w:r>
              <w:rPr>
                <w:noProof/>
                <w:webHidden/>
              </w:rPr>
              <w:fldChar w:fldCharType="end"/>
            </w:r>
          </w:hyperlink>
        </w:p>
        <w:p w14:paraId="1FFEEE2D" w14:textId="160ADF97" w:rsidR="00BD42FE" w:rsidRDefault="00BD42FE">
          <w:pPr>
            <w:pStyle w:val="TOC1"/>
            <w:tabs>
              <w:tab w:val="left" w:pos="440"/>
              <w:tab w:val="right" w:pos="8211"/>
            </w:tabs>
            <w:rPr>
              <w:rFonts w:asciiTheme="minorHAnsi" w:eastAsiaTheme="minorEastAsia" w:hAnsiTheme="minorHAnsi" w:cstheme="minorBidi"/>
              <w:noProof/>
            </w:rPr>
          </w:pPr>
          <w:hyperlink w:anchor="_Toc526965936" w:history="1">
            <w:r w:rsidRPr="00AB353C">
              <w:rPr>
                <w:rStyle w:val="Hyperlink"/>
                <w:rFonts w:ascii="Times New Roman" w:eastAsia="Times New Roman" w:hAnsi="Times New Roman" w:cs="Times New Roman"/>
                <w:b/>
                <w:noProof/>
              </w:rPr>
              <w:t>4.</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SUMMARY OF CONTRIBUTION</w:t>
            </w:r>
            <w:r>
              <w:rPr>
                <w:noProof/>
                <w:webHidden/>
              </w:rPr>
              <w:tab/>
            </w:r>
            <w:r>
              <w:rPr>
                <w:noProof/>
                <w:webHidden/>
              </w:rPr>
              <w:fldChar w:fldCharType="begin"/>
            </w:r>
            <w:r>
              <w:rPr>
                <w:noProof/>
                <w:webHidden/>
              </w:rPr>
              <w:instrText xml:space="preserve"> PAGEREF _Toc526965936 \h </w:instrText>
            </w:r>
            <w:r>
              <w:rPr>
                <w:noProof/>
                <w:webHidden/>
              </w:rPr>
            </w:r>
            <w:r>
              <w:rPr>
                <w:noProof/>
                <w:webHidden/>
              </w:rPr>
              <w:fldChar w:fldCharType="separate"/>
            </w:r>
            <w:r>
              <w:rPr>
                <w:noProof/>
                <w:webHidden/>
              </w:rPr>
              <w:t>40</w:t>
            </w:r>
            <w:r>
              <w:rPr>
                <w:noProof/>
                <w:webHidden/>
              </w:rPr>
              <w:fldChar w:fldCharType="end"/>
            </w:r>
          </w:hyperlink>
        </w:p>
        <w:p w14:paraId="1203E4D4" w14:textId="5F7F4DC3" w:rsidR="00BD42FE" w:rsidRDefault="00BD42FE">
          <w:pPr>
            <w:pStyle w:val="TOC1"/>
            <w:tabs>
              <w:tab w:val="left" w:pos="440"/>
              <w:tab w:val="right" w:pos="8211"/>
            </w:tabs>
            <w:rPr>
              <w:rFonts w:asciiTheme="minorHAnsi" w:eastAsiaTheme="minorEastAsia" w:hAnsiTheme="minorHAnsi" w:cstheme="minorBidi"/>
              <w:noProof/>
            </w:rPr>
          </w:pPr>
          <w:hyperlink w:anchor="_Toc526965937" w:history="1">
            <w:r w:rsidRPr="00AB353C">
              <w:rPr>
                <w:rStyle w:val="Hyperlink"/>
                <w:rFonts w:ascii="Times New Roman" w:eastAsia="Times New Roman" w:hAnsi="Times New Roman" w:cs="Times New Roman"/>
                <w:b/>
                <w:noProof/>
              </w:rPr>
              <w:t>5.</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CONCLUSION</w:t>
            </w:r>
            <w:r>
              <w:rPr>
                <w:noProof/>
                <w:webHidden/>
              </w:rPr>
              <w:tab/>
            </w:r>
            <w:r>
              <w:rPr>
                <w:noProof/>
                <w:webHidden/>
              </w:rPr>
              <w:fldChar w:fldCharType="begin"/>
            </w:r>
            <w:r>
              <w:rPr>
                <w:noProof/>
                <w:webHidden/>
              </w:rPr>
              <w:instrText xml:space="preserve"> PAGEREF _Toc526965937 \h </w:instrText>
            </w:r>
            <w:r>
              <w:rPr>
                <w:noProof/>
                <w:webHidden/>
              </w:rPr>
            </w:r>
            <w:r>
              <w:rPr>
                <w:noProof/>
                <w:webHidden/>
              </w:rPr>
              <w:fldChar w:fldCharType="separate"/>
            </w:r>
            <w:r>
              <w:rPr>
                <w:noProof/>
                <w:webHidden/>
              </w:rPr>
              <w:t>44</w:t>
            </w:r>
            <w:r>
              <w:rPr>
                <w:noProof/>
                <w:webHidden/>
              </w:rPr>
              <w:fldChar w:fldCharType="end"/>
            </w:r>
          </w:hyperlink>
        </w:p>
        <w:p w14:paraId="3A6E607F" w14:textId="310F7010" w:rsidR="00BD42FE" w:rsidRDefault="00BD42FE">
          <w:pPr>
            <w:pStyle w:val="TOC1"/>
            <w:tabs>
              <w:tab w:val="left" w:pos="440"/>
              <w:tab w:val="right" w:pos="8211"/>
            </w:tabs>
            <w:rPr>
              <w:rFonts w:asciiTheme="minorHAnsi" w:eastAsiaTheme="minorEastAsia" w:hAnsiTheme="minorHAnsi" w:cstheme="minorBidi"/>
              <w:noProof/>
            </w:rPr>
          </w:pPr>
          <w:hyperlink w:anchor="_Toc526965938" w:history="1">
            <w:r w:rsidRPr="00AB353C">
              <w:rPr>
                <w:rStyle w:val="Hyperlink"/>
                <w:rFonts w:ascii="Times New Roman" w:eastAsia="Times New Roman" w:hAnsi="Times New Roman" w:cs="Times New Roman"/>
                <w:b/>
                <w:noProof/>
              </w:rPr>
              <w:t>6.</w:t>
            </w:r>
            <w:r>
              <w:rPr>
                <w:rFonts w:asciiTheme="minorHAnsi" w:eastAsiaTheme="minorEastAsia" w:hAnsiTheme="minorHAnsi" w:cstheme="minorBidi"/>
                <w:noProof/>
              </w:rPr>
              <w:tab/>
            </w:r>
            <w:r w:rsidRPr="00AB353C">
              <w:rPr>
                <w:rStyle w:val="Hyperlink"/>
                <w:rFonts w:ascii="Times New Roman" w:eastAsia="Times New Roman" w:hAnsi="Times New Roman" w:cs="Times New Roman"/>
                <w:b/>
                <w:noProof/>
              </w:rPr>
              <w:t>REFERENCES</w:t>
            </w:r>
            <w:r>
              <w:rPr>
                <w:noProof/>
                <w:webHidden/>
              </w:rPr>
              <w:tab/>
            </w:r>
            <w:r>
              <w:rPr>
                <w:noProof/>
                <w:webHidden/>
              </w:rPr>
              <w:fldChar w:fldCharType="begin"/>
            </w:r>
            <w:r>
              <w:rPr>
                <w:noProof/>
                <w:webHidden/>
              </w:rPr>
              <w:instrText xml:space="preserve"> PAGEREF _Toc526965938 \h </w:instrText>
            </w:r>
            <w:r>
              <w:rPr>
                <w:noProof/>
                <w:webHidden/>
              </w:rPr>
            </w:r>
            <w:r>
              <w:rPr>
                <w:noProof/>
                <w:webHidden/>
              </w:rPr>
              <w:fldChar w:fldCharType="separate"/>
            </w:r>
            <w:r>
              <w:rPr>
                <w:noProof/>
                <w:webHidden/>
              </w:rPr>
              <w:t>45</w:t>
            </w:r>
            <w:r>
              <w:rPr>
                <w:noProof/>
                <w:webHidden/>
              </w:rPr>
              <w:fldChar w:fldCharType="end"/>
            </w:r>
          </w:hyperlink>
        </w:p>
        <w:p w14:paraId="37BCDEBD" w14:textId="2AD75704" w:rsidR="00514ECC" w:rsidRDefault="00BE6C84">
          <w:pPr>
            <w:rPr>
              <w:rFonts w:ascii="Times New Roman" w:eastAsia="Times New Roman" w:hAnsi="Times New Roman" w:cs="Times New Roman"/>
            </w:rPr>
          </w:pPr>
          <w:r>
            <w:fldChar w:fldCharType="end"/>
          </w:r>
        </w:p>
      </w:sdtContent>
    </w:sdt>
    <w:p w14:paraId="63B9B952" w14:textId="77777777" w:rsidR="00514ECC" w:rsidRDefault="00BE6C84">
      <w:pPr>
        <w:pStyle w:val="Heading1"/>
        <w:rPr>
          <w:rFonts w:ascii="Times New Roman" w:eastAsia="Times New Roman" w:hAnsi="Times New Roman" w:cs="Times New Roman"/>
          <w:b/>
          <w:color w:val="000000"/>
          <w:sz w:val="28"/>
          <w:szCs w:val="28"/>
        </w:rPr>
      </w:pPr>
      <w:bookmarkStart w:id="10" w:name="_Toc526965898"/>
      <w:bookmarkStart w:id="11" w:name="_GoBack"/>
      <w:bookmarkEnd w:id="11"/>
      <w:r>
        <w:rPr>
          <w:rFonts w:ascii="Times New Roman" w:eastAsia="Times New Roman" w:hAnsi="Times New Roman" w:cs="Times New Roman"/>
          <w:b/>
          <w:color w:val="000000"/>
          <w:sz w:val="28"/>
          <w:szCs w:val="28"/>
        </w:rPr>
        <w:t>LIST OF FIGURES</w:t>
      </w:r>
      <w:bookmarkEnd w:id="10"/>
    </w:p>
    <w:p w14:paraId="670775A0" w14:textId="77777777" w:rsidR="00514ECC" w:rsidRDefault="00514ECC">
      <w:pPr>
        <w:rPr>
          <w:rFonts w:ascii="Times New Roman" w:eastAsia="Times New Roman" w:hAnsi="Times New Roman" w:cs="Times New Roman"/>
        </w:rPr>
      </w:pPr>
    </w:p>
    <w:bookmarkStart w:id="12" w:name="_Hlk526967268"/>
    <w:p w14:paraId="019983D5" w14:textId="0D999126" w:rsidR="00FC4FD8" w:rsidRDefault="00FC4FD8">
      <w:pPr>
        <w:pStyle w:val="TableofFigures"/>
        <w:tabs>
          <w:tab w:val="right" w:leader="dot" w:pos="8211"/>
        </w:tabs>
        <w:rPr>
          <w:noProof/>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TOC \h \z \c "Figure" </w:instrText>
      </w:r>
      <w:r>
        <w:rPr>
          <w:rFonts w:ascii="Times New Roman" w:eastAsia="Times New Roman" w:hAnsi="Times New Roman" w:cs="Times New Roman"/>
        </w:rPr>
        <w:fldChar w:fldCharType="separate"/>
      </w:r>
      <w:hyperlink r:id="rId9" w:anchor="_Toc526967137" w:history="1">
        <w:r w:rsidRPr="00D96AF4">
          <w:rPr>
            <w:rStyle w:val="Hyperlink"/>
            <w:rFonts w:ascii="Times New Roman" w:hAnsi="Times New Roman" w:cs="Times New Roman"/>
            <w:noProof/>
          </w:rPr>
          <w:t>Figure 1.1:</w:t>
        </w:r>
        <w:r w:rsidRPr="00D96AF4">
          <w:rPr>
            <w:rStyle w:val="Hyperlink"/>
            <w:noProof/>
          </w:rPr>
          <w:t xml:space="preserve"> </w:t>
        </w:r>
        <w:r w:rsidRPr="00D96AF4">
          <w:rPr>
            <w:rStyle w:val="Hyperlink"/>
            <w:rFonts w:ascii="Times New Roman" w:hAnsi="Times New Roman" w:cs="Times New Roman"/>
            <w:noProof/>
          </w:rPr>
          <w:t>S</w:t>
        </w:r>
        <w:r w:rsidRPr="00D96AF4">
          <w:rPr>
            <w:rStyle w:val="Hyperlink"/>
            <w:rFonts w:ascii="Times New Roman" w:hAnsi="Times New Roman" w:cs="Times New Roman"/>
            <w:noProof/>
          </w:rPr>
          <w:t>a</w:t>
        </w:r>
        <w:r w:rsidRPr="00D96AF4">
          <w:rPr>
            <w:rStyle w:val="Hyperlink"/>
            <w:rFonts w:ascii="Times New Roman" w:hAnsi="Times New Roman" w:cs="Times New Roman"/>
            <w:noProof/>
          </w:rPr>
          <w:t>mple Network Diagram with 3 Network Nodes</w:t>
        </w:r>
        <w:r>
          <w:rPr>
            <w:noProof/>
            <w:webHidden/>
          </w:rPr>
          <w:tab/>
        </w:r>
        <w:r>
          <w:rPr>
            <w:noProof/>
            <w:webHidden/>
          </w:rPr>
          <w:fldChar w:fldCharType="begin"/>
        </w:r>
        <w:r>
          <w:rPr>
            <w:noProof/>
            <w:webHidden/>
          </w:rPr>
          <w:instrText xml:space="preserve"> PAGEREF _Toc526967137 \h </w:instrText>
        </w:r>
        <w:r>
          <w:rPr>
            <w:noProof/>
            <w:webHidden/>
          </w:rPr>
        </w:r>
        <w:r>
          <w:rPr>
            <w:noProof/>
            <w:webHidden/>
          </w:rPr>
          <w:fldChar w:fldCharType="separate"/>
        </w:r>
        <w:r>
          <w:rPr>
            <w:noProof/>
            <w:webHidden/>
          </w:rPr>
          <w:t>10</w:t>
        </w:r>
        <w:r>
          <w:rPr>
            <w:noProof/>
            <w:webHidden/>
          </w:rPr>
          <w:fldChar w:fldCharType="end"/>
        </w:r>
      </w:hyperlink>
    </w:p>
    <w:p w14:paraId="71DF35CE" w14:textId="6CE2881D" w:rsidR="00FC4FD8" w:rsidRDefault="00FC4FD8" w:rsidP="00FC4FD8">
      <w:pPr>
        <w:pStyle w:val="TableofFigures"/>
        <w:tabs>
          <w:tab w:val="right" w:leader="dot" w:pos="8211"/>
        </w:tabs>
        <w:rPr>
          <w:noProof/>
        </w:rPr>
      </w:pPr>
      <w:r>
        <w:rPr>
          <w:rFonts w:ascii="Times New Roman" w:eastAsia="Times New Roman" w:hAnsi="Times New Roman" w:cs="Times New Roman"/>
        </w:rPr>
        <w:fldChar w:fldCharType="end"/>
      </w:r>
      <w:bookmarkEnd w:id="12"/>
      <w:r>
        <w:rPr>
          <w:rFonts w:ascii="Times New Roman" w:eastAsia="Times New Roman" w:hAnsi="Times New Roman" w:cs="Times New Roman"/>
        </w:rPr>
        <w:fldChar w:fldCharType="begin"/>
      </w:r>
      <w:r>
        <w:rPr>
          <w:rFonts w:ascii="Times New Roman" w:eastAsia="Times New Roman" w:hAnsi="Times New Roman" w:cs="Times New Roman"/>
        </w:rPr>
        <w:instrText xml:space="preserve"> TOC \h \z \c "Figure" </w:instrText>
      </w:r>
      <w:r>
        <w:rPr>
          <w:rFonts w:ascii="Times New Roman" w:eastAsia="Times New Roman" w:hAnsi="Times New Roman" w:cs="Times New Roman"/>
        </w:rPr>
        <w:fldChar w:fldCharType="separate"/>
      </w:r>
      <w:hyperlink r:id="rId10" w:anchor="_Toc526967137" w:history="1">
        <w:r w:rsidRPr="00D96AF4">
          <w:rPr>
            <w:rStyle w:val="Hyperlink"/>
            <w:rFonts w:ascii="Times New Roman" w:hAnsi="Times New Roman" w:cs="Times New Roman"/>
            <w:noProof/>
          </w:rPr>
          <w:t>Figure 1.</w:t>
        </w:r>
        <w:r>
          <w:rPr>
            <w:rStyle w:val="Hyperlink"/>
            <w:rFonts w:ascii="Times New Roman" w:hAnsi="Times New Roman" w:cs="Times New Roman"/>
            <w:noProof/>
          </w:rPr>
          <w:t>2</w:t>
        </w:r>
        <w:r w:rsidRPr="00D96AF4">
          <w:rPr>
            <w:rStyle w:val="Hyperlink"/>
            <w:rFonts w:ascii="Times New Roman" w:hAnsi="Times New Roman" w:cs="Times New Roman"/>
            <w:noProof/>
          </w:rPr>
          <w:t>:</w:t>
        </w:r>
        <w:r w:rsidRPr="00D96AF4">
          <w:rPr>
            <w:rStyle w:val="Hyperlink"/>
            <w:noProof/>
          </w:rPr>
          <w:t xml:space="preserve"> </w:t>
        </w:r>
        <w:r>
          <w:rPr>
            <w:rStyle w:val="Hyperlink"/>
            <w:rFonts w:ascii="Times New Roman" w:hAnsi="Times New Roman" w:cs="Times New Roman"/>
            <w:noProof/>
          </w:rPr>
          <w:t>Node A Receives Recommendations about</w:t>
        </w:r>
        <w:r w:rsidRPr="00D96AF4">
          <w:rPr>
            <w:rStyle w:val="Hyperlink"/>
            <w:rFonts w:ascii="Times New Roman" w:hAnsi="Times New Roman" w:cs="Times New Roman"/>
            <w:noProof/>
          </w:rPr>
          <w:t xml:space="preserve"> Node</w:t>
        </w:r>
        <w:r>
          <w:rPr>
            <w:rStyle w:val="Hyperlink"/>
            <w:rFonts w:ascii="Times New Roman" w:hAnsi="Times New Roman" w:cs="Times New Roman"/>
            <w:noProof/>
          </w:rPr>
          <w:t xml:space="preserve"> D [5]</w:t>
        </w:r>
        <w:r>
          <w:rPr>
            <w:noProof/>
            <w:webHidden/>
          </w:rPr>
          <w:tab/>
        </w:r>
        <w:r>
          <w:rPr>
            <w:noProof/>
            <w:webHidden/>
          </w:rPr>
          <w:t>12</w:t>
        </w:r>
      </w:hyperlink>
    </w:p>
    <w:p w14:paraId="13A0F9B5" w14:textId="1B200C69" w:rsidR="00514ECC" w:rsidRDefault="00FC4FD8" w:rsidP="00FC4FD8">
      <w:pPr>
        <w:rPr>
          <w:rFonts w:ascii="Times New Roman" w:eastAsia="Times New Roman" w:hAnsi="Times New Roman" w:cs="Times New Roman"/>
        </w:rPr>
      </w:pPr>
      <w:r>
        <w:rPr>
          <w:rFonts w:ascii="Times New Roman" w:eastAsia="Times New Roman" w:hAnsi="Times New Roman" w:cs="Times New Roman"/>
        </w:rPr>
        <w:fldChar w:fldCharType="end"/>
      </w:r>
    </w:p>
    <w:p w14:paraId="07483BAF" w14:textId="77777777" w:rsidR="0074405A" w:rsidRDefault="0074405A">
      <w:pPr>
        <w:rPr>
          <w:rFonts w:ascii="Times New Roman" w:eastAsia="Times New Roman" w:hAnsi="Times New Roman" w:cs="Times New Roman"/>
        </w:rPr>
      </w:pPr>
    </w:p>
    <w:p w14:paraId="6B8D804A" w14:textId="77777777" w:rsidR="00514ECC" w:rsidRDefault="00BE6C84">
      <w:pPr>
        <w:pStyle w:val="Heading1"/>
        <w:rPr>
          <w:rFonts w:ascii="Times New Roman" w:eastAsia="Times New Roman" w:hAnsi="Times New Roman" w:cs="Times New Roman"/>
          <w:b/>
          <w:color w:val="000000"/>
          <w:sz w:val="28"/>
          <w:szCs w:val="28"/>
        </w:rPr>
      </w:pPr>
      <w:bookmarkStart w:id="13" w:name="_Toc526965899"/>
      <w:r>
        <w:rPr>
          <w:rFonts w:ascii="Times New Roman" w:eastAsia="Times New Roman" w:hAnsi="Times New Roman" w:cs="Times New Roman"/>
          <w:b/>
          <w:color w:val="000000"/>
          <w:sz w:val="28"/>
          <w:szCs w:val="28"/>
        </w:rPr>
        <w:t>LIST OF TABLES</w:t>
      </w:r>
      <w:bookmarkEnd w:id="13"/>
    </w:p>
    <w:p w14:paraId="2E7F97FC" w14:textId="77777777" w:rsidR="00514ECC" w:rsidRDefault="00514ECC">
      <w:pPr>
        <w:rPr>
          <w:rFonts w:ascii="Times New Roman" w:eastAsia="Times New Roman" w:hAnsi="Times New Roman" w:cs="Times New Roman"/>
        </w:rPr>
      </w:pPr>
    </w:p>
    <w:tbl>
      <w:tblPr>
        <w:tblStyle w:val="a2"/>
        <w:tblW w:w="8544" w:type="dxa"/>
        <w:tblBorders>
          <w:top w:val="nil"/>
          <w:left w:val="nil"/>
          <w:bottom w:val="nil"/>
          <w:right w:val="nil"/>
          <w:insideH w:val="nil"/>
          <w:insideV w:val="nil"/>
        </w:tblBorders>
        <w:tblLayout w:type="fixed"/>
        <w:tblLook w:val="0400" w:firstRow="0" w:lastRow="0" w:firstColumn="0" w:lastColumn="0" w:noHBand="0" w:noVBand="1"/>
      </w:tblPr>
      <w:tblGrid>
        <w:gridCol w:w="2848"/>
        <w:gridCol w:w="2848"/>
        <w:gridCol w:w="2848"/>
      </w:tblGrid>
      <w:tr w:rsidR="00514ECC" w14:paraId="3CE4AA08" w14:textId="77777777">
        <w:tc>
          <w:tcPr>
            <w:tcW w:w="2848" w:type="dxa"/>
          </w:tcPr>
          <w:p w14:paraId="6FF6772F" w14:textId="77777777" w:rsidR="00514ECC" w:rsidRDefault="00514ECC">
            <w:pPr>
              <w:rPr>
                <w:rFonts w:ascii="Times New Roman" w:eastAsia="Times New Roman" w:hAnsi="Times New Roman" w:cs="Times New Roman"/>
              </w:rPr>
            </w:pPr>
          </w:p>
        </w:tc>
        <w:tc>
          <w:tcPr>
            <w:tcW w:w="2848" w:type="dxa"/>
          </w:tcPr>
          <w:p w14:paraId="5D4741B4" w14:textId="77777777" w:rsidR="00514ECC" w:rsidRDefault="00514ECC">
            <w:pPr>
              <w:rPr>
                <w:rFonts w:ascii="Times New Roman" w:eastAsia="Times New Roman" w:hAnsi="Times New Roman" w:cs="Times New Roman"/>
              </w:rPr>
            </w:pPr>
          </w:p>
        </w:tc>
        <w:tc>
          <w:tcPr>
            <w:tcW w:w="2848" w:type="dxa"/>
          </w:tcPr>
          <w:p w14:paraId="11B08B82" w14:textId="77777777" w:rsidR="00514ECC" w:rsidRDefault="00BE6C84">
            <w:pPr>
              <w:rPr>
                <w:rFonts w:ascii="Times New Roman" w:eastAsia="Times New Roman" w:hAnsi="Times New Roman" w:cs="Times New Roman"/>
              </w:rPr>
            </w:pPr>
            <w:r>
              <w:rPr>
                <w:rFonts w:ascii="Times New Roman" w:eastAsia="Times New Roman" w:hAnsi="Times New Roman" w:cs="Times New Roman"/>
              </w:rPr>
              <w:t>Page</w:t>
            </w:r>
          </w:p>
        </w:tc>
      </w:tr>
      <w:tr w:rsidR="00514ECC" w14:paraId="04A051A6" w14:textId="77777777">
        <w:tc>
          <w:tcPr>
            <w:tcW w:w="2848" w:type="dxa"/>
          </w:tcPr>
          <w:p w14:paraId="2B5BCA67"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3.1</w:t>
            </w:r>
          </w:p>
        </w:tc>
        <w:tc>
          <w:tcPr>
            <w:tcW w:w="2848" w:type="dxa"/>
          </w:tcPr>
          <w:p w14:paraId="7B708E8E"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Trust Table</w:t>
            </w:r>
          </w:p>
        </w:tc>
        <w:tc>
          <w:tcPr>
            <w:tcW w:w="2848" w:type="dxa"/>
          </w:tcPr>
          <w:p w14:paraId="2819E62F"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514ECC" w14:paraId="38D8BDE7" w14:textId="77777777">
        <w:tc>
          <w:tcPr>
            <w:tcW w:w="2848" w:type="dxa"/>
          </w:tcPr>
          <w:p w14:paraId="1569061A"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3.2</w:t>
            </w:r>
          </w:p>
        </w:tc>
        <w:tc>
          <w:tcPr>
            <w:tcW w:w="2848" w:type="dxa"/>
          </w:tcPr>
          <w:p w14:paraId="791BE125"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Threshold Table</w:t>
            </w:r>
          </w:p>
        </w:tc>
        <w:tc>
          <w:tcPr>
            <w:tcW w:w="2848" w:type="dxa"/>
          </w:tcPr>
          <w:p w14:paraId="3D993025"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514ECC" w14:paraId="4026CB39" w14:textId="77777777">
        <w:tc>
          <w:tcPr>
            <w:tcW w:w="2848" w:type="dxa"/>
          </w:tcPr>
          <w:p w14:paraId="6DFA252D"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3.3</w:t>
            </w:r>
          </w:p>
        </w:tc>
        <w:tc>
          <w:tcPr>
            <w:tcW w:w="2848" w:type="dxa"/>
          </w:tcPr>
          <w:p w14:paraId="30711C85"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 Table</w:t>
            </w:r>
          </w:p>
        </w:tc>
        <w:tc>
          <w:tcPr>
            <w:tcW w:w="2848" w:type="dxa"/>
          </w:tcPr>
          <w:p w14:paraId="7E5FE6D1"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514ECC" w14:paraId="1793D8B1" w14:textId="77777777">
        <w:tc>
          <w:tcPr>
            <w:tcW w:w="2848" w:type="dxa"/>
          </w:tcPr>
          <w:p w14:paraId="2B4F27BE"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3.4</w:t>
            </w:r>
          </w:p>
        </w:tc>
        <w:tc>
          <w:tcPr>
            <w:tcW w:w="2848" w:type="dxa"/>
          </w:tcPr>
          <w:p w14:paraId="16B47C4B"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Backup Table</w:t>
            </w:r>
          </w:p>
        </w:tc>
        <w:tc>
          <w:tcPr>
            <w:tcW w:w="2848" w:type="dxa"/>
          </w:tcPr>
          <w:p w14:paraId="2510FBAD"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1DECC4A9" w14:textId="77777777" w:rsidR="00514ECC" w:rsidRDefault="00514ECC">
      <w:pPr>
        <w:rPr>
          <w:rFonts w:ascii="Times New Roman" w:eastAsia="Times New Roman" w:hAnsi="Times New Roman" w:cs="Times New Roman"/>
        </w:rPr>
      </w:pPr>
    </w:p>
    <w:p w14:paraId="1F415061" w14:textId="77777777" w:rsidR="00514ECC" w:rsidRDefault="00514ECC">
      <w:pPr>
        <w:rPr>
          <w:rFonts w:ascii="Times New Roman" w:eastAsia="Times New Roman" w:hAnsi="Times New Roman" w:cs="Times New Roman"/>
        </w:rPr>
      </w:pPr>
    </w:p>
    <w:p w14:paraId="27B54992" w14:textId="77777777" w:rsidR="00514ECC" w:rsidRDefault="00514ECC">
      <w:pPr>
        <w:rPr>
          <w:rFonts w:ascii="Times New Roman" w:eastAsia="Times New Roman" w:hAnsi="Times New Roman" w:cs="Times New Roman"/>
        </w:rPr>
      </w:pPr>
    </w:p>
    <w:p w14:paraId="70D41F95" w14:textId="77777777" w:rsidR="00514ECC" w:rsidRDefault="00514ECC">
      <w:pPr>
        <w:rPr>
          <w:rFonts w:ascii="Times New Roman" w:eastAsia="Times New Roman" w:hAnsi="Times New Roman" w:cs="Times New Roman"/>
        </w:rPr>
      </w:pPr>
    </w:p>
    <w:p w14:paraId="14CC8427" w14:textId="77777777" w:rsidR="00514ECC" w:rsidRDefault="00BE6C84">
      <w:pPr>
        <w:pStyle w:val="Heading1"/>
        <w:rPr>
          <w:rFonts w:ascii="Times New Roman" w:eastAsia="Times New Roman" w:hAnsi="Times New Roman" w:cs="Times New Roman"/>
          <w:b/>
          <w:color w:val="000000"/>
          <w:sz w:val="28"/>
          <w:szCs w:val="28"/>
        </w:rPr>
      </w:pPr>
      <w:bookmarkStart w:id="14" w:name="_Toc526965900"/>
      <w:r>
        <w:rPr>
          <w:rFonts w:ascii="Times New Roman" w:eastAsia="Times New Roman" w:hAnsi="Times New Roman" w:cs="Times New Roman"/>
          <w:b/>
          <w:color w:val="000000"/>
          <w:sz w:val="28"/>
          <w:szCs w:val="28"/>
        </w:rPr>
        <w:t>LIST OF ABBREVIATIONS</w:t>
      </w:r>
      <w:bookmarkEnd w:id="14"/>
    </w:p>
    <w:p w14:paraId="04F68ABD" w14:textId="77777777" w:rsidR="00514ECC" w:rsidRDefault="00514ECC">
      <w:pPr>
        <w:rPr>
          <w:rFonts w:ascii="Times New Roman" w:eastAsia="Times New Roman" w:hAnsi="Times New Roman" w:cs="Times New Roman"/>
        </w:rPr>
      </w:pPr>
    </w:p>
    <w:tbl>
      <w:tblPr>
        <w:tblStyle w:val="a3"/>
        <w:tblW w:w="5575" w:type="dxa"/>
        <w:tblBorders>
          <w:top w:val="nil"/>
          <w:left w:val="nil"/>
          <w:bottom w:val="nil"/>
          <w:right w:val="nil"/>
          <w:insideH w:val="nil"/>
          <w:insideV w:val="nil"/>
        </w:tblBorders>
        <w:tblLayout w:type="fixed"/>
        <w:tblLook w:val="0400" w:firstRow="0" w:lastRow="0" w:firstColumn="0" w:lastColumn="0" w:noHBand="0" w:noVBand="1"/>
      </w:tblPr>
      <w:tblGrid>
        <w:gridCol w:w="1708"/>
        <w:gridCol w:w="3867"/>
      </w:tblGrid>
      <w:tr w:rsidR="00514ECC" w14:paraId="5BD3FFD5" w14:textId="77777777">
        <w:tc>
          <w:tcPr>
            <w:tcW w:w="1708" w:type="dxa"/>
          </w:tcPr>
          <w:p w14:paraId="01351B7A" w14:textId="77777777" w:rsidR="00514ECC" w:rsidRDefault="00BE6C84">
            <w:pPr>
              <w:rPr>
                <w:rFonts w:ascii="Times New Roman" w:eastAsia="Times New Roman" w:hAnsi="Times New Roman" w:cs="Times New Roman"/>
              </w:rPr>
            </w:pPr>
            <w:r>
              <w:rPr>
                <w:rFonts w:ascii="Times New Roman" w:eastAsia="Times New Roman" w:hAnsi="Times New Roman" w:cs="Times New Roman"/>
                <w:sz w:val="24"/>
                <w:szCs w:val="24"/>
              </w:rPr>
              <w:t>Abbreviation</w:t>
            </w:r>
          </w:p>
        </w:tc>
        <w:tc>
          <w:tcPr>
            <w:tcW w:w="3867" w:type="dxa"/>
          </w:tcPr>
          <w:p w14:paraId="6D6BCE3E" w14:textId="77777777" w:rsidR="00514ECC" w:rsidRDefault="00BE6C84">
            <w:pPr>
              <w:rPr>
                <w:rFonts w:ascii="Times New Roman" w:eastAsia="Times New Roman" w:hAnsi="Times New Roman" w:cs="Times New Roman"/>
              </w:rPr>
            </w:pPr>
            <w:r>
              <w:rPr>
                <w:rFonts w:ascii="Times New Roman" w:eastAsia="Times New Roman" w:hAnsi="Times New Roman" w:cs="Times New Roman"/>
                <w:sz w:val="24"/>
                <w:szCs w:val="24"/>
              </w:rPr>
              <w:t>Description</w:t>
            </w:r>
          </w:p>
        </w:tc>
      </w:tr>
      <w:tr w:rsidR="00514ECC" w14:paraId="3AAF5962" w14:textId="77777777">
        <w:tc>
          <w:tcPr>
            <w:tcW w:w="1708" w:type="dxa"/>
          </w:tcPr>
          <w:p w14:paraId="6F0A758D"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ABED</w:t>
            </w:r>
          </w:p>
        </w:tc>
        <w:tc>
          <w:tcPr>
            <w:tcW w:w="3867" w:type="dxa"/>
          </w:tcPr>
          <w:p w14:paraId="7F4CA6FE"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Ant Based Evidence Distribution</w:t>
            </w:r>
          </w:p>
        </w:tc>
      </w:tr>
      <w:tr w:rsidR="00514ECC" w14:paraId="21F8803D" w14:textId="77777777">
        <w:tc>
          <w:tcPr>
            <w:tcW w:w="1708" w:type="dxa"/>
          </w:tcPr>
          <w:p w14:paraId="7404C8DC" w14:textId="77777777" w:rsidR="00514ECC" w:rsidRDefault="00BE6C8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867" w:type="dxa"/>
          </w:tcPr>
          <w:p w14:paraId="769A8BF7"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Ad hoc On Demand Distance Vector</w:t>
            </w:r>
          </w:p>
        </w:tc>
      </w:tr>
      <w:tr w:rsidR="00514ECC" w14:paraId="3CDAA4DC" w14:textId="77777777">
        <w:tc>
          <w:tcPr>
            <w:tcW w:w="1708" w:type="dxa"/>
          </w:tcPr>
          <w:p w14:paraId="555C613A" w14:textId="77777777" w:rsidR="00514ECC" w:rsidRDefault="00BE6C8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w:t>
            </w:r>
          </w:p>
        </w:tc>
        <w:tc>
          <w:tcPr>
            <w:tcW w:w="3867" w:type="dxa"/>
          </w:tcPr>
          <w:p w14:paraId="540AC955"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Packets</w:t>
            </w:r>
          </w:p>
        </w:tc>
      </w:tr>
      <w:tr w:rsidR="00514ECC" w14:paraId="5B203EEE" w14:textId="77777777">
        <w:tc>
          <w:tcPr>
            <w:tcW w:w="1708" w:type="dxa"/>
          </w:tcPr>
          <w:p w14:paraId="2AF363BD" w14:textId="77777777" w:rsidR="00514ECC" w:rsidRDefault="00BE6C8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DP</w:t>
            </w:r>
          </w:p>
        </w:tc>
        <w:tc>
          <w:tcPr>
            <w:tcW w:w="3867" w:type="dxa"/>
          </w:tcPr>
          <w:p w14:paraId="56461F01"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Packets</w:t>
            </w:r>
          </w:p>
        </w:tc>
      </w:tr>
      <w:tr w:rsidR="00514ECC" w14:paraId="6A2D500E" w14:textId="77777777">
        <w:tc>
          <w:tcPr>
            <w:tcW w:w="1708" w:type="dxa"/>
          </w:tcPr>
          <w:p w14:paraId="7F1B1AEE" w14:textId="77777777" w:rsidR="00514ECC" w:rsidRDefault="00BE6C84">
            <w:pPr>
              <w:rPr>
                <w:rFonts w:ascii="Times New Roman" w:eastAsia="Times New Roman" w:hAnsi="Times New Roman" w:cs="Times New Roman"/>
              </w:rPr>
            </w:pPr>
            <w:r>
              <w:rPr>
                <w:rFonts w:ascii="Times New Roman" w:eastAsia="Times New Roman" w:hAnsi="Times New Roman" w:cs="Times New Roman"/>
                <w:color w:val="000000"/>
                <w:sz w:val="24"/>
                <w:szCs w:val="24"/>
              </w:rPr>
              <w:t>DT</w:t>
            </w:r>
          </w:p>
        </w:tc>
        <w:tc>
          <w:tcPr>
            <w:tcW w:w="3867" w:type="dxa"/>
          </w:tcPr>
          <w:p w14:paraId="4DE520EF"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Direct Trust</w:t>
            </w:r>
          </w:p>
        </w:tc>
      </w:tr>
      <w:tr w:rsidR="00514ECC" w14:paraId="3AF90F85" w14:textId="77777777">
        <w:tc>
          <w:tcPr>
            <w:tcW w:w="1708" w:type="dxa"/>
          </w:tcPr>
          <w:p w14:paraId="6765241E" w14:textId="77777777" w:rsidR="00514ECC" w:rsidRDefault="00BE6C8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867" w:type="dxa"/>
          </w:tcPr>
          <w:p w14:paraId="2E27767B"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Generalized Reputation Evidence</w:t>
            </w:r>
          </w:p>
        </w:tc>
      </w:tr>
      <w:tr w:rsidR="00514ECC" w14:paraId="37117E1E" w14:textId="77777777">
        <w:tc>
          <w:tcPr>
            <w:tcW w:w="1708" w:type="dxa"/>
          </w:tcPr>
          <w:p w14:paraId="7FD53C0D" w14:textId="77777777" w:rsidR="00514ECC" w:rsidRDefault="00BE6C8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IDM</w:t>
            </w:r>
          </w:p>
        </w:tc>
        <w:tc>
          <w:tcPr>
            <w:tcW w:w="3867" w:type="dxa"/>
          </w:tcPr>
          <w:p w14:paraId="326DBDA7" w14:textId="77777777" w:rsidR="00514ECC" w:rsidRDefault="00BE6C84">
            <w:pPr>
              <w:rPr>
                <w:rFonts w:ascii="Times New Roman" w:eastAsia="Times New Roman" w:hAnsi="Times New Roman" w:cs="Times New Roman"/>
              </w:rPr>
            </w:pPr>
            <w:r>
              <w:rPr>
                <w:rFonts w:ascii="Times New Roman" w:eastAsia="Times New Roman" w:hAnsi="Times New Roman" w:cs="Times New Roman"/>
                <w:color w:val="000000"/>
                <w:sz w:val="24"/>
                <w:szCs w:val="24"/>
              </w:rPr>
              <w:t>Intrusion Detection Model</w:t>
            </w:r>
          </w:p>
        </w:tc>
      </w:tr>
      <w:tr w:rsidR="00514ECC" w14:paraId="15C8DC52" w14:textId="77777777">
        <w:tc>
          <w:tcPr>
            <w:tcW w:w="1708" w:type="dxa"/>
          </w:tcPr>
          <w:p w14:paraId="3520258F" w14:textId="77777777" w:rsidR="00514ECC" w:rsidRDefault="00BE6C84">
            <w:pP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IRM</w:t>
            </w:r>
          </w:p>
        </w:tc>
        <w:tc>
          <w:tcPr>
            <w:tcW w:w="3867" w:type="dxa"/>
          </w:tcPr>
          <w:p w14:paraId="2D4D9E91" w14:textId="77777777" w:rsidR="00514ECC" w:rsidRDefault="00BE6C84">
            <w:pPr>
              <w:rPr>
                <w:rFonts w:ascii="Times New Roman" w:eastAsia="Times New Roman" w:hAnsi="Times New Roman" w:cs="Times New Roman"/>
              </w:rPr>
            </w:pPr>
            <w:r>
              <w:rPr>
                <w:rFonts w:ascii="Times New Roman" w:eastAsia="Times New Roman" w:hAnsi="Times New Roman" w:cs="Times New Roman"/>
                <w:color w:val="000000"/>
                <w:sz w:val="24"/>
                <w:szCs w:val="24"/>
              </w:rPr>
              <w:t>Intrusion Response Model</w:t>
            </w:r>
          </w:p>
        </w:tc>
      </w:tr>
      <w:tr w:rsidR="00514ECC" w14:paraId="407AFE77" w14:textId="77777777">
        <w:tc>
          <w:tcPr>
            <w:tcW w:w="1708" w:type="dxa"/>
          </w:tcPr>
          <w:p w14:paraId="55B8FFBE" w14:textId="77777777" w:rsidR="00514ECC" w:rsidRDefault="00BE6C8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867" w:type="dxa"/>
          </w:tcPr>
          <w:p w14:paraId="35380094"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Mobile Ad hoc Network</w:t>
            </w:r>
          </w:p>
        </w:tc>
      </w:tr>
      <w:tr w:rsidR="00514ECC" w14:paraId="2CE840E4" w14:textId="77777777">
        <w:tc>
          <w:tcPr>
            <w:tcW w:w="1708" w:type="dxa"/>
          </w:tcPr>
          <w:p w14:paraId="4980E6C2" w14:textId="77777777" w:rsidR="00514ECC" w:rsidRDefault="00BE6C8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867" w:type="dxa"/>
          </w:tcPr>
          <w:p w14:paraId="71217DE9"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Near Field Communication</w:t>
            </w:r>
          </w:p>
        </w:tc>
      </w:tr>
      <w:tr w:rsidR="00514ECC" w14:paraId="1A34F753" w14:textId="77777777">
        <w:tc>
          <w:tcPr>
            <w:tcW w:w="1708" w:type="dxa"/>
          </w:tcPr>
          <w:p w14:paraId="650E3E5F" w14:textId="77777777" w:rsidR="00514ECC" w:rsidRDefault="00BE6C8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QoS</w:t>
            </w:r>
          </w:p>
        </w:tc>
        <w:tc>
          <w:tcPr>
            <w:tcW w:w="3867" w:type="dxa"/>
          </w:tcPr>
          <w:p w14:paraId="6E7BB0A7"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Quality of Service</w:t>
            </w:r>
          </w:p>
        </w:tc>
      </w:tr>
      <w:tr w:rsidR="00514ECC" w14:paraId="29F19111" w14:textId="77777777">
        <w:tc>
          <w:tcPr>
            <w:tcW w:w="1708" w:type="dxa"/>
          </w:tcPr>
          <w:p w14:paraId="7D00D9FB" w14:textId="77777777" w:rsidR="00514ECC" w:rsidRDefault="00BE6C8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867" w:type="dxa"/>
          </w:tcPr>
          <w:p w14:paraId="24B7602E" w14:textId="77777777" w:rsidR="00514ECC" w:rsidRDefault="00BE6C84">
            <w:pPr>
              <w:rPr>
                <w:rFonts w:ascii="Times New Roman" w:eastAsia="Times New Roman" w:hAnsi="Times New Roman" w:cs="Times New Roman"/>
              </w:rPr>
            </w:pPr>
            <w:r>
              <w:rPr>
                <w:rFonts w:ascii="Times New Roman" w:eastAsia="Times New Roman" w:hAnsi="Times New Roman" w:cs="Times New Roman"/>
                <w:color w:val="000000"/>
                <w:sz w:val="24"/>
                <w:szCs w:val="24"/>
              </w:rPr>
              <w:t>Recommendation Exchange Protocol</w:t>
            </w:r>
          </w:p>
        </w:tc>
      </w:tr>
      <w:tr w:rsidR="00514ECC" w14:paraId="645217DB" w14:textId="77777777">
        <w:tc>
          <w:tcPr>
            <w:tcW w:w="1708" w:type="dxa"/>
          </w:tcPr>
          <w:p w14:paraId="3356F02D" w14:textId="77777777" w:rsidR="00514ECC" w:rsidRDefault="00BE6C8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RERR</w:t>
            </w:r>
          </w:p>
        </w:tc>
        <w:tc>
          <w:tcPr>
            <w:tcW w:w="3867" w:type="dxa"/>
          </w:tcPr>
          <w:p w14:paraId="2948AE43" w14:textId="77777777" w:rsidR="00514ECC" w:rsidRDefault="00BE6C84">
            <w:pPr>
              <w:rPr>
                <w:rFonts w:ascii="Times New Roman" w:eastAsia="Times New Roman" w:hAnsi="Times New Roman" w:cs="Times New Roman"/>
              </w:rPr>
            </w:pPr>
            <w:r>
              <w:rPr>
                <w:rFonts w:ascii="Times New Roman" w:eastAsia="Times New Roman" w:hAnsi="Times New Roman" w:cs="Times New Roman"/>
                <w:color w:val="000000"/>
                <w:sz w:val="24"/>
                <w:szCs w:val="24"/>
              </w:rPr>
              <w:t>Route Error</w:t>
            </w:r>
          </w:p>
        </w:tc>
      </w:tr>
      <w:tr w:rsidR="00514ECC" w14:paraId="45E7F836" w14:textId="77777777">
        <w:tc>
          <w:tcPr>
            <w:tcW w:w="1708" w:type="dxa"/>
          </w:tcPr>
          <w:p w14:paraId="3C6A0C64" w14:textId="77777777" w:rsidR="00514ECC" w:rsidRDefault="00BE6C8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867" w:type="dxa"/>
          </w:tcPr>
          <w:p w14:paraId="4B6A3E61" w14:textId="77777777" w:rsidR="00514ECC" w:rsidRDefault="00BE6C8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514ECC" w14:paraId="077FB207" w14:textId="77777777">
        <w:tc>
          <w:tcPr>
            <w:tcW w:w="1708" w:type="dxa"/>
          </w:tcPr>
          <w:p w14:paraId="6F2A1BD0" w14:textId="77777777" w:rsidR="00514ECC" w:rsidRDefault="00BE6C84">
            <w:pPr>
              <w:rPr>
                <w:rFonts w:ascii="Times New Roman" w:eastAsia="Times New Roman" w:hAnsi="Times New Roman" w:cs="Times New Roman"/>
              </w:rPr>
            </w:pPr>
            <w:r>
              <w:rPr>
                <w:rFonts w:ascii="Times New Roman" w:eastAsia="Times New Roman" w:hAnsi="Times New Roman" w:cs="Times New Roman"/>
                <w:color w:val="000000"/>
                <w:sz w:val="24"/>
                <w:szCs w:val="24"/>
              </w:rPr>
              <w:t>RREQ</w:t>
            </w:r>
          </w:p>
        </w:tc>
        <w:tc>
          <w:tcPr>
            <w:tcW w:w="3867" w:type="dxa"/>
          </w:tcPr>
          <w:p w14:paraId="3D79DF7E" w14:textId="77777777" w:rsidR="00514ECC" w:rsidRDefault="00BE6C84">
            <w:pPr>
              <w:rPr>
                <w:rFonts w:ascii="Times New Roman" w:eastAsia="Times New Roman" w:hAnsi="Times New Roman" w:cs="Times New Roman"/>
              </w:rPr>
            </w:pPr>
            <w:r>
              <w:rPr>
                <w:rFonts w:ascii="Times New Roman" w:eastAsia="Times New Roman" w:hAnsi="Times New Roman" w:cs="Times New Roman"/>
                <w:color w:val="000000"/>
                <w:sz w:val="24"/>
                <w:szCs w:val="24"/>
              </w:rPr>
              <w:t>Route Request</w:t>
            </w:r>
          </w:p>
        </w:tc>
      </w:tr>
      <w:tr w:rsidR="00514ECC" w14:paraId="15E8FA9B" w14:textId="77777777">
        <w:tc>
          <w:tcPr>
            <w:tcW w:w="1708" w:type="dxa"/>
          </w:tcPr>
          <w:p w14:paraId="48DD746F" w14:textId="77777777" w:rsidR="00514ECC" w:rsidRDefault="00BE6C8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867" w:type="dxa"/>
          </w:tcPr>
          <w:p w14:paraId="72C8A182" w14:textId="77777777" w:rsidR="00514ECC" w:rsidRDefault="00BE6C8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514ECC" w14:paraId="101F1BA2" w14:textId="77777777">
        <w:tc>
          <w:tcPr>
            <w:tcW w:w="1708" w:type="dxa"/>
          </w:tcPr>
          <w:p w14:paraId="25E2C1E2" w14:textId="77777777" w:rsidR="00514ECC" w:rsidRDefault="00BE6C84">
            <w:pPr>
              <w:rPr>
                <w:rFonts w:ascii="Times New Roman" w:eastAsia="Times New Roman" w:hAnsi="Times New Roman" w:cs="Times New Roman"/>
              </w:rPr>
            </w:pPr>
            <w:r>
              <w:rPr>
                <w:rFonts w:ascii="Times New Roman" w:eastAsia="Times New Roman" w:hAnsi="Times New Roman" w:cs="Times New Roman"/>
                <w:color w:val="000000"/>
                <w:sz w:val="24"/>
                <w:szCs w:val="24"/>
              </w:rPr>
              <w:t>TRR</w:t>
            </w:r>
          </w:p>
        </w:tc>
        <w:tc>
          <w:tcPr>
            <w:tcW w:w="3867" w:type="dxa"/>
          </w:tcPr>
          <w:p w14:paraId="0734D013" w14:textId="77777777" w:rsidR="00514ECC" w:rsidRDefault="00BE6C84">
            <w:pPr>
              <w:rPr>
                <w:rFonts w:ascii="Times New Roman" w:eastAsia="Times New Roman" w:hAnsi="Times New Roman" w:cs="Times New Roman"/>
                <w:sz w:val="24"/>
                <w:szCs w:val="24"/>
              </w:rPr>
            </w:pPr>
            <w:r>
              <w:rPr>
                <w:rFonts w:ascii="Times New Roman" w:eastAsia="Times New Roman" w:hAnsi="Times New Roman" w:cs="Times New Roman"/>
                <w:sz w:val="24"/>
                <w:szCs w:val="24"/>
              </w:rPr>
              <w:t>Trust Recommendation Request</w:t>
            </w:r>
          </w:p>
        </w:tc>
      </w:tr>
    </w:tbl>
    <w:p w14:paraId="1473C835" w14:textId="77777777" w:rsidR="00514ECC" w:rsidRDefault="00514ECC">
      <w:pPr>
        <w:rPr>
          <w:rFonts w:ascii="Times New Roman" w:eastAsia="Times New Roman" w:hAnsi="Times New Roman" w:cs="Times New Roman"/>
        </w:rPr>
      </w:pPr>
    </w:p>
    <w:p w14:paraId="38D44F21" w14:textId="77777777" w:rsidR="00514ECC" w:rsidRDefault="00514ECC">
      <w:pPr>
        <w:spacing w:line="360" w:lineRule="auto"/>
        <w:rPr>
          <w:rFonts w:ascii="Times New Roman" w:eastAsia="Times New Roman" w:hAnsi="Times New Roman" w:cs="Times New Roman"/>
          <w:b/>
          <w:sz w:val="28"/>
          <w:szCs w:val="28"/>
        </w:rPr>
      </w:pPr>
    </w:p>
    <w:p w14:paraId="43EC6F78" w14:textId="77777777" w:rsidR="00514ECC" w:rsidRDefault="00514ECC">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607D1733" w14:textId="77777777" w:rsidR="008B0EFD" w:rsidRDefault="008B0EFD">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39EFD9BE" w14:textId="77777777" w:rsidR="008B0EFD" w:rsidRDefault="008B0EFD">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41811C2D" w14:textId="77777777" w:rsidR="008B0EFD" w:rsidRDefault="008B0EFD">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1122AF23" w14:textId="77777777" w:rsidR="008B0EFD" w:rsidRDefault="008B0EFD">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7AA57B72" w14:textId="77777777" w:rsidR="008B0EFD" w:rsidRDefault="008B0EFD">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29EC8790" w14:textId="5762108E" w:rsidR="000479CE" w:rsidRDefault="000479C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682208CD" w14:textId="014CDA12" w:rsidR="00FC4FD8" w:rsidRDefault="00FC4FD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7C569EAE" w14:textId="0D32C1AF" w:rsidR="00FC4FD8" w:rsidRDefault="00FC4FD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6F3D02DB" w14:textId="5A574221" w:rsidR="00FC4FD8" w:rsidRDefault="00FC4FD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6090CEAB" w14:textId="5677B0AB" w:rsidR="00FC4FD8" w:rsidRDefault="00FC4FD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48C16251" w14:textId="6A1688B8" w:rsidR="00FC4FD8" w:rsidRDefault="00FC4FD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7D87FAE5" w14:textId="7A41E26D" w:rsidR="00FC4FD8" w:rsidRDefault="00FC4FD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4C9868E8" w14:textId="6D5029D6" w:rsidR="00FC4FD8" w:rsidRDefault="00FC4FD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3761FA51" w14:textId="69E43773" w:rsidR="00FC4FD8" w:rsidRDefault="00FC4FD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733023F2" w14:textId="77777777" w:rsidR="00FC4FD8" w:rsidRDefault="00FC4FD8">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p w14:paraId="72196332" w14:textId="77777777" w:rsidR="00514ECC" w:rsidRDefault="00BE6C84">
      <w:pPr>
        <w:pStyle w:val="Heading1"/>
        <w:numPr>
          <w:ilvl w:val="0"/>
          <w:numId w:val="2"/>
        </w:numPr>
        <w:rPr>
          <w:rFonts w:ascii="Times New Roman" w:eastAsia="Times New Roman" w:hAnsi="Times New Roman" w:cs="Times New Roman"/>
          <w:b/>
          <w:color w:val="000000"/>
          <w:sz w:val="28"/>
          <w:szCs w:val="28"/>
        </w:rPr>
      </w:pPr>
      <w:bookmarkStart w:id="15" w:name="_Toc526965901"/>
      <w:r>
        <w:rPr>
          <w:rFonts w:ascii="Times New Roman" w:eastAsia="Times New Roman" w:hAnsi="Times New Roman" w:cs="Times New Roman"/>
          <w:b/>
          <w:color w:val="000000"/>
          <w:sz w:val="28"/>
          <w:szCs w:val="28"/>
        </w:rPr>
        <w:lastRenderedPageBreak/>
        <w:t>INTRODUCTION</w:t>
      </w:r>
      <w:bookmarkEnd w:id="15"/>
    </w:p>
    <w:p w14:paraId="52FF64BB" w14:textId="77777777" w:rsidR="00514ECC" w:rsidRDefault="00514ECC">
      <w:pPr>
        <w:rPr>
          <w:rFonts w:ascii="Times New Roman" w:eastAsia="Times New Roman" w:hAnsi="Times New Roman" w:cs="Times New Roman"/>
        </w:rPr>
      </w:pPr>
    </w:p>
    <w:p w14:paraId="2AC8459B" w14:textId="77777777" w:rsidR="00514ECC" w:rsidRDefault="00BE6C84">
      <w:pPr>
        <w:pStyle w:val="Heading2"/>
        <w:keepNext w:val="0"/>
        <w:keepLines w:val="0"/>
        <w:widowControl w:val="0"/>
        <w:numPr>
          <w:ilvl w:val="1"/>
          <w:numId w:val="6"/>
        </w:numPr>
        <w:tabs>
          <w:tab w:val="left" w:pos="676"/>
          <w:tab w:val="left" w:pos="677"/>
        </w:tabs>
        <w:spacing w:before="170" w:line="240" w:lineRule="auto"/>
      </w:pPr>
      <w:bookmarkStart w:id="16" w:name="_Toc526965902"/>
      <w:r>
        <w:rPr>
          <w:rFonts w:ascii="Times New Roman" w:eastAsia="Times New Roman" w:hAnsi="Times New Roman" w:cs="Times New Roman"/>
          <w:b/>
          <w:color w:val="000000"/>
          <w:sz w:val="24"/>
          <w:szCs w:val="24"/>
        </w:rPr>
        <w:t>Background</w:t>
      </w:r>
      <w:bookmarkEnd w:id="16"/>
    </w:p>
    <w:p w14:paraId="602325D2" w14:textId="77777777" w:rsidR="00514ECC" w:rsidRDefault="00514ECC">
      <w:pPr>
        <w:rPr>
          <w:rFonts w:ascii="Times New Roman" w:eastAsia="Times New Roman" w:hAnsi="Times New Roman" w:cs="Times New Roman"/>
        </w:rPr>
      </w:pPr>
    </w:p>
    <w:p w14:paraId="3F6ED350" w14:textId="0C331004" w:rsidR="00514ECC" w:rsidRDefault="00BE6C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w:t>
      </w:r>
      <w:del w:id="17" w:author="SajithChamara" w:date="2018-10-10T13:17:00Z">
        <w:r w:rsidDel="008F7154">
          <w:rPr>
            <w:rFonts w:ascii="Times New Roman" w:eastAsia="Times New Roman" w:hAnsi="Times New Roman" w:cs="Times New Roman"/>
            <w:color w:val="000000"/>
            <w:sz w:val="24"/>
            <w:szCs w:val="24"/>
          </w:rPr>
          <w:delText xml:space="preserve">occur </w:delText>
        </w:r>
      </w:del>
      <w:ins w:id="18" w:author="SajithChamara" w:date="2018-10-10T13:17:00Z">
        <w:r w:rsidR="008F7154">
          <w:rPr>
            <w:rFonts w:ascii="Times New Roman" w:eastAsia="Times New Roman" w:hAnsi="Times New Roman" w:cs="Times New Roman"/>
            <w:color w:val="000000"/>
            <w:sz w:val="24"/>
            <w:szCs w:val="24"/>
          </w:rPr>
          <w:t xml:space="preserve">cause </w:t>
        </w:r>
      </w:ins>
      <w:r>
        <w:rPr>
          <w:rFonts w:ascii="Times New Roman" w:eastAsia="Times New Roman" w:hAnsi="Times New Roman" w:cs="Times New Roman"/>
          <w:color w:val="000000"/>
          <w:sz w:val="24"/>
          <w:szCs w:val="24"/>
        </w:rPr>
        <w:t xml:space="preserve">network connectivity issues for some regions. Generally, there are more advantages of using wireless networks. Cost is low since it does not require any physical infrastructure to maintain. </w:t>
      </w:r>
      <w:del w:id="19" w:author="SajithChamara" w:date="2018-10-10T13:18:00Z">
        <w:r w:rsidDel="008F7154">
          <w:rPr>
            <w:rFonts w:ascii="Times New Roman" w:eastAsia="Times New Roman" w:hAnsi="Times New Roman" w:cs="Times New Roman"/>
            <w:color w:val="000000"/>
            <w:sz w:val="24"/>
            <w:szCs w:val="24"/>
          </w:rPr>
          <w:delText>Most of the times</w:delText>
        </w:r>
      </w:del>
      <w:ins w:id="20" w:author="SajithChamara" w:date="2018-10-10T13:18:00Z">
        <w:r w:rsidR="008F7154">
          <w:rPr>
            <w:rFonts w:ascii="Times New Roman" w:eastAsia="Times New Roman" w:hAnsi="Times New Roman" w:cs="Times New Roman"/>
            <w:color w:val="000000"/>
            <w:sz w:val="24"/>
            <w:szCs w:val="24"/>
          </w:rPr>
          <w:t>Frequently,</w:t>
        </w:r>
      </w:ins>
      <w:r>
        <w:rPr>
          <w:rFonts w:ascii="Times New Roman" w:eastAsia="Times New Roman" w:hAnsi="Times New Roman" w:cs="Times New Roman"/>
          <w:color w:val="000000"/>
          <w:sz w:val="24"/>
          <w:szCs w:val="24"/>
        </w:rPr>
        <w:t xml:space="preserve"> flexibility and accessibility of a wireless network </w:t>
      </w:r>
      <w:r w:rsidR="00A94E05">
        <w:rPr>
          <w:rFonts w:ascii="Times New Roman" w:eastAsia="Times New Roman" w:hAnsi="Times New Roman" w:cs="Times New Roman"/>
          <w:color w:val="000000"/>
          <w:sz w:val="24"/>
          <w:szCs w:val="24"/>
        </w:rPr>
        <w:t>are</w:t>
      </w:r>
      <w:r>
        <w:rPr>
          <w:rFonts w:ascii="Times New Roman" w:eastAsia="Times New Roman" w:hAnsi="Times New Roman" w:cs="Times New Roman"/>
          <w:color w:val="000000"/>
          <w:sz w:val="24"/>
          <w:szCs w:val="24"/>
        </w:rPr>
        <w:t xml:space="preserve"> high</w:t>
      </w:r>
      <w:ins w:id="21" w:author="Upeksha Rathnasena" w:date="2018-10-10T09:22:00Z">
        <w:r w:rsidR="00057C40">
          <w:rPr>
            <w:rFonts w:ascii="Times New Roman" w:eastAsia="Times New Roman" w:hAnsi="Times New Roman" w:cs="Times New Roman"/>
            <w:color w:val="000000"/>
            <w:sz w:val="24"/>
            <w:szCs w:val="24"/>
          </w:rPr>
          <w:t>,</w:t>
        </w:r>
      </w:ins>
      <w:r>
        <w:rPr>
          <w:rFonts w:ascii="Times New Roman" w:eastAsia="Times New Roman" w:hAnsi="Times New Roman" w:cs="Times New Roman"/>
          <w:color w:val="000000"/>
          <w:sz w:val="24"/>
          <w:szCs w:val="24"/>
        </w:rPr>
        <w:t xml:space="preserve"> regardless of the location. Some of the popular wireless technologies are WiFi, Bluetooth, NFC (Near-field communication) and satellite services. Mobile ad hoc network is a dynamic network which uses wireless technologies. MANET is widely used in applications such as home intelligence devices, military and Sensor networks [3],</w:t>
      </w:r>
      <w:r w:rsidR="00A94E0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[11]. Routing protocols specify how routers should communicate with each other in the network. In a mobile ad hoc network, </w:t>
      </w:r>
      <w:r w:rsidR="00A94E0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ad hoc routing protocol is used for this purpose. </w:t>
      </w:r>
    </w:p>
    <w:p w14:paraId="19AD7EBA" w14:textId="0EED3187" w:rsidR="00514ECC" w:rsidRDefault="00BE6C84">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Due to the mobility feature of network nodes in the mobile ad hoc networks, security issues could arise at any time</w:t>
      </w:r>
      <w:ins w:id="22" w:author="SajithChamara" w:date="2018-10-10T13:19:00Z">
        <w:r w:rsidR="000543ED">
          <w:rPr>
            <w:rFonts w:ascii="Times New Roman" w:eastAsia="Times New Roman" w:hAnsi="Times New Roman" w:cs="Times New Roman"/>
            <w:color w:val="000000"/>
            <w:sz w:val="24"/>
            <w:szCs w:val="24"/>
          </w:rPr>
          <w:t xml:space="preserve"> such as </w:t>
        </w:r>
      </w:ins>
      <w:del w:id="23" w:author="SajithChamara" w:date="2018-10-10T13:19:00Z">
        <w:r w:rsidDel="000543ED">
          <w:rPr>
            <w:rFonts w:ascii="Times New Roman" w:eastAsia="Times New Roman" w:hAnsi="Times New Roman" w:cs="Times New Roman"/>
            <w:color w:val="000000"/>
            <w:sz w:val="24"/>
            <w:szCs w:val="24"/>
          </w:rPr>
          <w:delText xml:space="preserve">. Simply </w:delText>
        </w:r>
      </w:del>
      <w:r>
        <w:rPr>
          <w:rFonts w:ascii="Times New Roman" w:eastAsia="Times New Roman" w:hAnsi="Times New Roman" w:cs="Times New Roman"/>
          <w:color w:val="000000"/>
          <w:sz w:val="24"/>
          <w:szCs w:val="24"/>
        </w:rPr>
        <w:t xml:space="preserve">the packets </w:t>
      </w:r>
      <w:del w:id="24" w:author="SajithChamara" w:date="2018-10-10T13:19:00Z">
        <w:r w:rsidDel="000543ED">
          <w:rPr>
            <w:rFonts w:ascii="Times New Roman" w:eastAsia="Times New Roman" w:hAnsi="Times New Roman" w:cs="Times New Roman"/>
            <w:color w:val="000000"/>
            <w:sz w:val="24"/>
            <w:szCs w:val="24"/>
          </w:rPr>
          <w:delText>might be</w:delText>
        </w:r>
      </w:del>
      <w:ins w:id="25" w:author="SajithChamara" w:date="2018-10-10T13:19:00Z">
        <w:r w:rsidR="000543ED">
          <w:rPr>
            <w:rFonts w:ascii="Times New Roman" w:eastAsia="Times New Roman" w:hAnsi="Times New Roman" w:cs="Times New Roman"/>
            <w:color w:val="000000"/>
            <w:sz w:val="24"/>
            <w:szCs w:val="24"/>
          </w:rPr>
          <w:t>being</w:t>
        </w:r>
      </w:ins>
      <w:r>
        <w:rPr>
          <w:rFonts w:ascii="Times New Roman" w:eastAsia="Times New Roman" w:hAnsi="Times New Roman" w:cs="Times New Roman"/>
          <w:color w:val="000000"/>
          <w:sz w:val="24"/>
          <w:szCs w:val="24"/>
        </w:rPr>
        <w:t xml:space="preserv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A94E0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public key of the receiver. Packet filtering or static filtering is a firewall technique which can monitor</w:t>
      </w:r>
      <w:ins w:id="26" w:author="Upeksha Rathnasena" w:date="2018-10-10T09:24:00Z">
        <w:r w:rsidR="00057C40">
          <w:rPr>
            <w:rFonts w:ascii="Times New Roman" w:eastAsia="Times New Roman" w:hAnsi="Times New Roman" w:cs="Times New Roman"/>
            <w:color w:val="000000"/>
            <w:sz w:val="24"/>
            <w:szCs w:val="24"/>
          </w:rPr>
          <w:t>,</w:t>
        </w:r>
      </w:ins>
      <w:r>
        <w:rPr>
          <w:rFonts w:ascii="Times New Roman" w:eastAsia="Times New Roman" w:hAnsi="Times New Roman" w:cs="Times New Roman"/>
          <w:color w:val="000000"/>
          <w:sz w:val="24"/>
          <w:szCs w:val="24"/>
        </w:rPr>
        <w:t xml:space="preserve"> based on incoming and outgoing packets. As diverse to all the above-mentioned methods, defining a trust-based schema on top of ad hoc networks to detect each one hop (directly connected) neighbor nodes will solve this issue up to a considerable </w:t>
      </w:r>
      <w:del w:id="27" w:author="SajithChamara" w:date="2018-10-10T13:19:00Z">
        <w:r w:rsidDel="000543ED">
          <w:rPr>
            <w:rFonts w:ascii="Times New Roman" w:eastAsia="Times New Roman" w:hAnsi="Times New Roman" w:cs="Times New Roman"/>
            <w:color w:val="000000"/>
            <w:sz w:val="24"/>
            <w:szCs w:val="24"/>
          </w:rPr>
          <w:delText>level</w:delText>
        </w:r>
      </w:del>
      <w:ins w:id="28" w:author="SajithChamara" w:date="2018-10-10T13:19:00Z">
        <w:r w:rsidR="000543ED">
          <w:rPr>
            <w:rFonts w:ascii="Times New Roman" w:eastAsia="Times New Roman" w:hAnsi="Times New Roman" w:cs="Times New Roman"/>
            <w:color w:val="000000"/>
            <w:sz w:val="24"/>
            <w:szCs w:val="24"/>
          </w:rPr>
          <w:t>degre</w:t>
        </w:r>
      </w:ins>
      <w:ins w:id="29" w:author="SajithChamara" w:date="2018-10-10T13:20:00Z">
        <w:r w:rsidR="000543ED">
          <w:rPr>
            <w:rFonts w:ascii="Times New Roman" w:eastAsia="Times New Roman" w:hAnsi="Times New Roman" w:cs="Times New Roman"/>
            <w:color w:val="000000"/>
            <w:sz w:val="24"/>
            <w:szCs w:val="24"/>
          </w:rPr>
          <w:t>e</w:t>
        </w:r>
      </w:ins>
      <w:r>
        <w:rPr>
          <w:rFonts w:ascii="Times New Roman" w:eastAsia="Times New Roman" w:hAnsi="Times New Roman" w:cs="Times New Roman"/>
          <w:color w:val="000000"/>
          <w:sz w:val="24"/>
          <w:szCs w:val="24"/>
        </w:rPr>
        <w:t>.</w:t>
      </w:r>
    </w:p>
    <w:p w14:paraId="2FE3772B" w14:textId="77777777" w:rsidR="00514ECC" w:rsidRDefault="00514ECC">
      <w:pPr>
        <w:spacing w:after="0" w:line="360" w:lineRule="auto"/>
        <w:jc w:val="both"/>
        <w:rPr>
          <w:rFonts w:ascii="Times New Roman" w:eastAsia="Times New Roman" w:hAnsi="Times New Roman" w:cs="Times New Roman"/>
          <w:sz w:val="24"/>
          <w:szCs w:val="24"/>
        </w:rPr>
      </w:pPr>
    </w:p>
    <w:p w14:paraId="445F7F0B" w14:textId="77777777" w:rsidR="00514ECC" w:rsidRDefault="00514ECC">
      <w:pPr>
        <w:spacing w:after="0" w:line="360" w:lineRule="auto"/>
        <w:jc w:val="both"/>
        <w:rPr>
          <w:rFonts w:ascii="Times New Roman" w:eastAsia="Times New Roman" w:hAnsi="Times New Roman" w:cs="Times New Roman"/>
          <w:sz w:val="24"/>
          <w:szCs w:val="24"/>
        </w:rPr>
      </w:pPr>
    </w:p>
    <w:p w14:paraId="1E999B58" w14:textId="77777777" w:rsidR="00514ECC" w:rsidRDefault="00514ECC">
      <w:pPr>
        <w:spacing w:after="0" w:line="360" w:lineRule="auto"/>
        <w:jc w:val="both"/>
        <w:rPr>
          <w:rFonts w:ascii="Times New Roman" w:eastAsia="Times New Roman" w:hAnsi="Times New Roman" w:cs="Times New Roman"/>
          <w:sz w:val="24"/>
          <w:szCs w:val="24"/>
        </w:rPr>
      </w:pPr>
    </w:p>
    <w:p w14:paraId="05E94A5A" w14:textId="77777777" w:rsidR="00514ECC" w:rsidRDefault="00BE6C84">
      <w:pPr>
        <w:pStyle w:val="Heading2"/>
        <w:numPr>
          <w:ilvl w:val="1"/>
          <w:numId w:val="6"/>
        </w:numPr>
      </w:pPr>
      <w:bookmarkStart w:id="30" w:name="_Toc526965903"/>
      <w:r>
        <w:rPr>
          <w:rFonts w:ascii="Times New Roman" w:eastAsia="Times New Roman" w:hAnsi="Times New Roman" w:cs="Times New Roman"/>
          <w:b/>
          <w:color w:val="000000"/>
          <w:sz w:val="24"/>
          <w:szCs w:val="24"/>
        </w:rPr>
        <w:lastRenderedPageBreak/>
        <w:t>Literature Review</w:t>
      </w:r>
      <w:bookmarkEnd w:id="30"/>
    </w:p>
    <w:p w14:paraId="61D607D4" w14:textId="77777777" w:rsidR="00514ECC" w:rsidRDefault="00514ECC">
      <w:pPr>
        <w:rPr>
          <w:rFonts w:ascii="Times New Roman" w:eastAsia="Times New Roman" w:hAnsi="Times New Roman" w:cs="Times New Roman"/>
        </w:rPr>
      </w:pPr>
    </w:p>
    <w:p w14:paraId="6AF74580" w14:textId="77777777" w:rsidR="00514ECC" w:rsidRDefault="00BE6C84">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Even though there are some existing trust-based schemas to detect malicious nodes and isolate from the network, they were not implemented to define the exact behaviors of malicious nodes. </w:t>
      </w:r>
    </w:p>
    <w:p w14:paraId="2B323883" w14:textId="77777777" w:rsidR="00514ECC" w:rsidRDefault="00514ECC">
      <w:pPr>
        <w:spacing w:after="0" w:line="240" w:lineRule="auto"/>
        <w:rPr>
          <w:rFonts w:ascii="Times New Roman" w:eastAsia="Times New Roman" w:hAnsi="Times New Roman" w:cs="Times New Roman"/>
          <w:sz w:val="24"/>
          <w:szCs w:val="24"/>
        </w:rPr>
      </w:pPr>
    </w:p>
    <w:p w14:paraId="40AEBA8E" w14:textId="77777777" w:rsidR="00514ECC" w:rsidRDefault="00BE6C84">
      <w:pPr>
        <w:pStyle w:val="Heading3"/>
        <w:numPr>
          <w:ilvl w:val="2"/>
          <w:numId w:val="6"/>
        </w:numPr>
      </w:pPr>
      <w:bookmarkStart w:id="31" w:name="_Toc526965904"/>
      <w:r>
        <w:rPr>
          <w:rFonts w:ascii="Times New Roman" w:eastAsia="Times New Roman" w:hAnsi="Times New Roman" w:cs="Times New Roman"/>
          <w:b/>
          <w:color w:val="000000"/>
        </w:rPr>
        <w:t>Black hole attack in AODV routing protocol [1]</w:t>
      </w:r>
      <w:bookmarkEnd w:id="31"/>
    </w:p>
    <w:p w14:paraId="0A379F93" w14:textId="77777777" w:rsidR="00514ECC" w:rsidRDefault="00514ECC">
      <w:pPr>
        <w:rPr>
          <w:rFonts w:ascii="Times New Roman" w:eastAsia="Times New Roman" w:hAnsi="Times New Roman" w:cs="Times New Roman"/>
        </w:rPr>
      </w:pPr>
    </w:p>
    <w:p w14:paraId="12F1708B" w14:textId="71394A5F" w:rsidR="00514ECC" w:rsidRDefault="00BE6C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One of the most popular attacks in AODV (Ad hoc On</w:t>
      </w:r>
      <w:r w:rsidR="00A94E0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Demand Distance Vector) routing, is the ‘Blackhole attack’. When </w:t>
      </w:r>
      <w:r w:rsidR="00A94E0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source needs to send packets to an unknown destination which is not included in sender’s routing table, it will send RREQ (route request) packets to neighbor nodes to identify the destination node. In that case</w:t>
      </w:r>
      <w:r w:rsidR="00A94E0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 black hole node can send the reply packet (RPLY) before all the other nodes, it will be chosen as the route to transfer data. Black hole node receives the information in the packets and drop</w:t>
      </w:r>
      <w:r w:rsidR="00A94E05">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them without passing towards the destination. Since the sender does not suspect neighbor nodes in the existing network, it will continue to communicate with the harmful black hole node. Eventually</w:t>
      </w:r>
      <w:r w:rsidR="00A94E0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that leads to making the packet dropping ratio </w:t>
      </w:r>
      <w:del w:id="32" w:author="SajithChamara" w:date="2018-10-10T15:22:00Z">
        <w:r w:rsidDel="00857D47">
          <w:rPr>
            <w:rFonts w:ascii="Times New Roman" w:eastAsia="Times New Roman" w:hAnsi="Times New Roman" w:cs="Times New Roman"/>
            <w:color w:val="000000"/>
            <w:sz w:val="24"/>
            <w:szCs w:val="24"/>
          </w:rPr>
          <w:delText xml:space="preserve">into </w:delText>
        </w:r>
      </w:del>
      <w:r>
        <w:rPr>
          <w:rFonts w:ascii="Times New Roman" w:eastAsia="Times New Roman" w:hAnsi="Times New Roman" w:cs="Times New Roman"/>
          <w:color w:val="000000"/>
          <w:sz w:val="24"/>
          <w:szCs w:val="24"/>
        </w:rPr>
        <w:t xml:space="preserve">a higher value. </w:t>
      </w:r>
    </w:p>
    <w:p w14:paraId="5377496E" w14:textId="77777777" w:rsidR="00514ECC" w:rsidRDefault="00BE6C84">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Apart from RREQ and RPLY, there are </w:t>
      </w:r>
      <w:r w:rsidR="00A94E05">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different number of other control packets are used in AODV protocol. RERR (route error) message is sent by neighbor nodes whenever a link failure happens or destination is unreachable. Basically, HELLO packets are broadcasted to identify the available neighbor nodes in the network. After a time period</w:t>
      </w:r>
      <w:r w:rsidR="00A94E0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can count the number of forwarded and received data packets. Using </w:t>
      </w:r>
      <w:r w:rsidR="00A94E05">
        <w:rPr>
          <w:rFonts w:ascii="Times New Roman" w:eastAsia="Times New Roman" w:hAnsi="Times New Roman" w:cs="Times New Roman"/>
          <w:color w:val="000000"/>
          <w:sz w:val="24"/>
          <w:szCs w:val="24"/>
        </w:rPr>
        <w:t>that information</w:t>
      </w:r>
      <w:r>
        <w:rPr>
          <w:rFonts w:ascii="Times New Roman" w:eastAsia="Times New Roman" w:hAnsi="Times New Roman" w:cs="Times New Roman"/>
          <w:color w:val="000000"/>
          <w:sz w:val="24"/>
          <w:szCs w:val="24"/>
        </w:rPr>
        <w:t>, we can calculate the trust between directly connected nodes.</w:t>
      </w:r>
    </w:p>
    <w:p w14:paraId="2248DF00" w14:textId="77777777" w:rsidR="00A94E05" w:rsidRDefault="00A94E05">
      <w:pPr>
        <w:spacing w:line="360" w:lineRule="auto"/>
        <w:jc w:val="both"/>
        <w:rPr>
          <w:rFonts w:ascii="Times New Roman" w:eastAsia="Times New Roman" w:hAnsi="Times New Roman" w:cs="Times New Roman"/>
          <w:color w:val="000000"/>
          <w:sz w:val="24"/>
          <w:szCs w:val="24"/>
        </w:rPr>
      </w:pPr>
    </w:p>
    <w:p w14:paraId="609FB4E7" w14:textId="77777777" w:rsidR="00514ECC" w:rsidRDefault="00BE6C84">
      <w:pPr>
        <w:pStyle w:val="Heading3"/>
        <w:numPr>
          <w:ilvl w:val="2"/>
          <w:numId w:val="6"/>
        </w:numPr>
      </w:pPr>
      <w:bookmarkStart w:id="33" w:name="_Toc526965905"/>
      <w:r>
        <w:rPr>
          <w:rFonts w:ascii="Times New Roman" w:eastAsia="Times New Roman" w:hAnsi="Times New Roman" w:cs="Times New Roman"/>
          <w:b/>
          <w:color w:val="000000"/>
        </w:rPr>
        <w:t>Authentication using trust to detect misbehaving nodes in mobile ad Hoc networks using Q-Learning [1]</w:t>
      </w:r>
      <w:bookmarkEnd w:id="33"/>
    </w:p>
    <w:p w14:paraId="69EBDAB5" w14:textId="77777777" w:rsidR="00514ECC" w:rsidRDefault="00514ECC">
      <w:pPr>
        <w:rPr>
          <w:rFonts w:ascii="Times New Roman" w:eastAsia="Times New Roman" w:hAnsi="Times New Roman" w:cs="Times New Roman"/>
        </w:rPr>
      </w:pPr>
    </w:p>
    <w:p w14:paraId="183234F6" w14:textId="77777777" w:rsidR="00514ECC" w:rsidRDefault="00BE6C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A94E05">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gramStart"/>
      <w:r>
        <w:rPr>
          <w:rFonts w:ascii="Times New Roman" w:eastAsia="Times New Roman" w:hAnsi="Times New Roman" w:cs="Times New Roman"/>
          <w:color w:val="000000"/>
          <w:sz w:val="24"/>
          <w:szCs w:val="24"/>
        </w:rPr>
        <w:lastRenderedPageBreak/>
        <w:t>S.Sivagurunathan</w:t>
      </w:r>
      <w:proofErr w:type="gramEnd"/>
      <w:r>
        <w:rPr>
          <w:rFonts w:ascii="Times New Roman" w:eastAsia="Times New Roman" w:hAnsi="Times New Roman" w:cs="Times New Roman"/>
          <w:color w:val="000000"/>
          <w:sz w:val="24"/>
          <w:szCs w:val="24"/>
        </w:rPr>
        <w:t>, K.Prathapchandran</w:t>
      </w:r>
      <w:r w:rsidR="00A94E0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A.Thirumavalavan,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592687B9" w14:textId="245CD9B0" w:rsidR="00514ECC" w:rsidRDefault="00BE6C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w:t>
      </w:r>
      <w:ins w:id="34" w:author="SajithChamara" w:date="2018-10-10T15:37:00Z">
        <w:r w:rsidR="002E6E24">
          <w:rPr>
            <w:rFonts w:ascii="Times New Roman" w:eastAsia="Times New Roman" w:hAnsi="Times New Roman" w:cs="Times New Roman"/>
            <w:color w:val="000000"/>
            <w:sz w:val="24"/>
            <w:szCs w:val="24"/>
          </w:rPr>
          <w:t xml:space="preserve"> the</w:t>
        </w:r>
      </w:ins>
      <w:r>
        <w:rPr>
          <w:rFonts w:ascii="Times New Roman" w:eastAsia="Times New Roman" w:hAnsi="Times New Roman" w:cs="Times New Roman"/>
          <w:color w:val="000000"/>
          <w:sz w:val="24"/>
          <w:szCs w:val="24"/>
        </w:rPr>
        <w:t xml:space="preserve"> ad</w:t>
      </w:r>
      <w:r w:rsidR="00B12C8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Untrusted category contains types of nodes such as selfish [10], pure malicious and collaborative malicious nodes. So, it is </w:t>
      </w:r>
      <w:del w:id="35" w:author="SajithChamara" w:date="2018-10-10T15:35:00Z">
        <w:r w:rsidDel="003B535D">
          <w:rPr>
            <w:rFonts w:ascii="Times New Roman" w:eastAsia="Times New Roman" w:hAnsi="Times New Roman" w:cs="Times New Roman"/>
            <w:color w:val="000000"/>
            <w:sz w:val="24"/>
            <w:szCs w:val="24"/>
          </w:rPr>
          <w:delText xml:space="preserve">unwise </w:delText>
        </w:r>
      </w:del>
      <w:ins w:id="36" w:author="SajithChamara" w:date="2018-10-10T15:35:00Z">
        <w:r w:rsidR="003B535D">
          <w:rPr>
            <w:rFonts w:ascii="Times New Roman" w:eastAsia="Times New Roman" w:hAnsi="Times New Roman" w:cs="Times New Roman"/>
            <w:color w:val="000000"/>
            <w:sz w:val="24"/>
            <w:szCs w:val="24"/>
          </w:rPr>
          <w:t xml:space="preserve">not advisable </w:t>
        </w:r>
      </w:ins>
      <w:r>
        <w:rPr>
          <w:rFonts w:ascii="Times New Roman" w:eastAsia="Times New Roman" w:hAnsi="Times New Roman" w:cs="Times New Roman"/>
          <w:color w:val="000000"/>
          <w:sz w:val="24"/>
          <w:szCs w:val="24"/>
        </w:rPr>
        <w:t xml:space="preserve">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w:t>
      </w:r>
      <w:del w:id="37" w:author="SajithChamara" w:date="2018-10-10T15:36:00Z">
        <w:r w:rsidDel="003B535D">
          <w:rPr>
            <w:rFonts w:ascii="Times New Roman" w:eastAsia="Times New Roman" w:hAnsi="Times New Roman" w:cs="Times New Roman"/>
            <w:color w:val="000000"/>
            <w:sz w:val="24"/>
            <w:szCs w:val="24"/>
          </w:rPr>
          <w:delText>Afterward</w:delText>
        </w:r>
      </w:del>
      <w:ins w:id="38" w:author="SajithChamara" w:date="2018-10-10T15:36:00Z">
        <w:r w:rsidR="003B535D">
          <w:rPr>
            <w:rFonts w:ascii="Times New Roman" w:eastAsia="Times New Roman" w:hAnsi="Times New Roman" w:cs="Times New Roman"/>
            <w:color w:val="000000"/>
            <w:sz w:val="24"/>
            <w:szCs w:val="24"/>
          </w:rPr>
          <w:t>Subsequently</w:t>
        </w:r>
      </w:ins>
      <w:r>
        <w:rPr>
          <w:rFonts w:ascii="Times New Roman" w:eastAsia="Times New Roman" w:hAnsi="Times New Roman" w:cs="Times New Roman"/>
          <w:color w:val="000000"/>
          <w:sz w:val="24"/>
          <w:szCs w:val="24"/>
        </w:rPr>
        <w:t xml:space="preserve">, a global trust value can be defined based on the average value of both direct and indirect trust values and that global trust can be used for </w:t>
      </w:r>
      <w:r w:rsidR="00B12C87">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rewarding system within the network.</w:t>
      </w:r>
    </w:p>
    <w:p w14:paraId="3631B38D" w14:textId="77777777" w:rsidR="00514ECC" w:rsidRDefault="00514ECC">
      <w:pPr>
        <w:spacing w:line="360" w:lineRule="auto"/>
        <w:jc w:val="both"/>
        <w:rPr>
          <w:rFonts w:ascii="Times New Roman" w:eastAsia="Times New Roman" w:hAnsi="Times New Roman" w:cs="Times New Roman"/>
        </w:rPr>
      </w:pPr>
    </w:p>
    <w:p w14:paraId="2BC1FEEB" w14:textId="77777777" w:rsidR="00514ECC" w:rsidRDefault="00BE6C84">
      <w:pPr>
        <w:pStyle w:val="Heading3"/>
        <w:numPr>
          <w:ilvl w:val="2"/>
          <w:numId w:val="6"/>
        </w:numPr>
      </w:pPr>
      <w:bookmarkStart w:id="39" w:name="_Toc526965906"/>
      <w:r>
        <w:rPr>
          <w:rFonts w:ascii="Times New Roman" w:eastAsia="Times New Roman" w:hAnsi="Times New Roman" w:cs="Times New Roman"/>
          <w:b/>
          <w:color w:val="000000"/>
        </w:rPr>
        <w:t>Information theoretic framework of trust modeling and evaluation for ad hoc networks [2]</w:t>
      </w:r>
      <w:bookmarkEnd w:id="39"/>
    </w:p>
    <w:p w14:paraId="4C5D36EA" w14:textId="77777777" w:rsidR="00514ECC" w:rsidRDefault="00514ECC">
      <w:pPr>
        <w:rPr>
          <w:rFonts w:ascii="Times New Roman" w:eastAsia="Times New Roman" w:hAnsi="Times New Roman" w:cs="Times New Roman"/>
        </w:rPr>
      </w:pPr>
    </w:p>
    <w:p w14:paraId="2F109C08" w14:textId="77777777" w:rsidR="00514ECC" w:rsidRDefault="00BE6C84">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w:t>
      </w:r>
      <w:r w:rsidR="0007189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2B3E9D66" w14:textId="2F38CB6D" w:rsidR="00514ECC" w:rsidRDefault="00BE6C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better approach than the 1.2.2 solution to detect misbehaviors of nodes</w:t>
      </w:r>
      <w:r w:rsidR="00131A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because it defines a combination of two trust models named ‘entropy-based model’ and ‘probability-based model’. Under</w:t>
      </w:r>
      <w:r w:rsidR="00131AC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entropy-based model</w:t>
      </w:r>
      <w:r w:rsidR="00131A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 have </w:t>
      </w:r>
      <w:del w:id="40" w:author="SajithChamara" w:date="2018-10-10T15:37:00Z">
        <w:r w:rsidDel="00ED21C2">
          <w:rPr>
            <w:rFonts w:ascii="Times New Roman" w:eastAsia="Times New Roman" w:hAnsi="Times New Roman" w:cs="Times New Roman"/>
            <w:sz w:val="24"/>
            <w:szCs w:val="24"/>
          </w:rPr>
          <w:delText>come up</w:delText>
        </w:r>
      </w:del>
      <w:ins w:id="41" w:author="SajithChamara" w:date="2018-10-10T15:37:00Z">
        <w:r w:rsidR="00ED21C2">
          <w:rPr>
            <w:rFonts w:ascii="Times New Roman" w:eastAsia="Times New Roman" w:hAnsi="Times New Roman" w:cs="Times New Roman"/>
            <w:sz w:val="24"/>
            <w:szCs w:val="24"/>
          </w:rPr>
          <w:t>introduced</w:t>
        </w:r>
      </w:ins>
      <w:r>
        <w:rPr>
          <w:rFonts w:ascii="Times New Roman" w:eastAsia="Times New Roman" w:hAnsi="Times New Roman" w:cs="Times New Roman"/>
          <w:sz w:val="24"/>
          <w:szCs w:val="24"/>
        </w:rPr>
        <w:t xml:space="preserve"> </w:t>
      </w:r>
      <w:del w:id="42" w:author="SajithChamara" w:date="2018-10-10T15:38:00Z">
        <w:r w:rsidDel="00ED21C2">
          <w:rPr>
            <w:rFonts w:ascii="Times New Roman" w:eastAsia="Times New Roman" w:hAnsi="Times New Roman" w:cs="Times New Roman"/>
            <w:sz w:val="24"/>
            <w:szCs w:val="24"/>
          </w:rPr>
          <w:delText xml:space="preserve">with </w:delText>
        </w:r>
      </w:del>
      <w:r>
        <w:rPr>
          <w:rFonts w:ascii="Times New Roman" w:eastAsia="Times New Roman" w:hAnsi="Times New Roman" w:cs="Times New Roman"/>
          <w:sz w:val="24"/>
          <w:szCs w:val="24"/>
        </w:rPr>
        <w:t>an equation to calculate T</w:t>
      </w:r>
      <w:r>
        <w:rPr>
          <w:rFonts w:ascii="Times New Roman" w:eastAsia="Times New Roman" w:hAnsi="Times New Roman" w:cs="Times New Roman"/>
          <w:sz w:val="24"/>
          <w:szCs w:val="24"/>
          <w:vertAlign w:val="subscript"/>
        </w:rPr>
        <w:t>ABC</w:t>
      </w:r>
      <w:r>
        <w:rPr>
          <w:rFonts w:ascii="Times New Roman" w:eastAsia="Times New Roman" w:hAnsi="Times New Roman" w:cs="Times New Roman"/>
          <w:sz w:val="24"/>
          <w:szCs w:val="24"/>
        </w:rPr>
        <w:t xml:space="preserve"> which is </w:t>
      </w:r>
      <w:r w:rsidR="005067D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same as the indirect trust between node A and C.</w:t>
      </w:r>
    </w:p>
    <w:p w14:paraId="1C291844" w14:textId="77777777" w:rsidR="00514ECC" w:rsidRDefault="00514ECC">
      <w:pPr>
        <w:spacing w:after="0" w:line="360" w:lineRule="auto"/>
        <w:ind w:left="720"/>
        <w:jc w:val="both"/>
        <w:rPr>
          <w:rFonts w:ascii="Times New Roman" w:eastAsia="Times New Roman" w:hAnsi="Times New Roman" w:cs="Times New Roman"/>
          <w:sz w:val="24"/>
          <w:szCs w:val="24"/>
        </w:rPr>
      </w:pPr>
    </w:p>
    <w:p w14:paraId="6F94A3BE" w14:textId="77777777" w:rsidR="00514ECC" w:rsidRDefault="00514ECC">
      <w:pPr>
        <w:spacing w:after="0" w:line="360" w:lineRule="auto"/>
        <w:ind w:left="720"/>
        <w:jc w:val="both"/>
        <w:rPr>
          <w:rFonts w:ascii="Times New Roman" w:eastAsia="Times New Roman" w:hAnsi="Times New Roman" w:cs="Times New Roman"/>
          <w:sz w:val="24"/>
          <w:szCs w:val="24"/>
        </w:rPr>
      </w:pPr>
    </w:p>
    <w:p w14:paraId="345AB552" w14:textId="77777777" w:rsidR="00514ECC" w:rsidRDefault="00514ECC">
      <w:pPr>
        <w:rPr>
          <w:rFonts w:ascii="Times New Roman" w:eastAsia="Times New Roman" w:hAnsi="Times New Roman" w:cs="Times New Roman"/>
          <w:sz w:val="24"/>
          <w:szCs w:val="24"/>
        </w:rPr>
      </w:pPr>
    </w:p>
    <w:p w14:paraId="16EAEA07" w14:textId="77777777" w:rsidR="00514ECC" w:rsidRDefault="00514ECC">
      <w:pPr>
        <w:rPr>
          <w:rFonts w:ascii="Times New Roman" w:eastAsia="Times New Roman" w:hAnsi="Times New Roman" w:cs="Times New Roman"/>
          <w:sz w:val="24"/>
          <w:szCs w:val="24"/>
        </w:rPr>
      </w:pPr>
    </w:p>
    <w:p w14:paraId="4D20BCD9" w14:textId="77777777" w:rsidR="00514ECC" w:rsidRDefault="00BE6C84">
      <w:pPr>
        <w:rPr>
          <w:rFonts w:ascii="Times New Roman" w:eastAsia="Times New Roman" w:hAnsi="Times New Roman" w:cs="Times New Roman"/>
          <w:sz w:val="24"/>
          <w:szCs w:val="24"/>
        </w:rPr>
      </w:pPr>
      <w:r>
        <w:rPr>
          <w:noProof/>
          <w:lang w:bidi="ar-SA"/>
        </w:rPr>
        <mc:AlternateContent>
          <mc:Choice Requires="wps">
            <w:drawing>
              <wp:anchor distT="0" distB="0" distL="114300" distR="114300" simplePos="0" relativeHeight="251645952" behindDoc="1" locked="0" layoutInCell="1" hidden="0" allowOverlap="1" wp14:anchorId="20E6FA27" wp14:editId="58176C2E">
                <wp:simplePos x="0" y="0"/>
                <wp:positionH relativeFrom="margin">
                  <wp:posOffset>914400</wp:posOffset>
                </wp:positionH>
                <wp:positionV relativeFrom="paragraph">
                  <wp:posOffset>215900</wp:posOffset>
                </wp:positionV>
                <wp:extent cx="3872865" cy="22225"/>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414330" y="3779683"/>
                          <a:ext cx="3863340" cy="635"/>
                        </a:xfrm>
                        <a:prstGeom prst="rect">
                          <a:avLst/>
                        </a:prstGeom>
                        <a:solidFill>
                          <a:srgbClr val="FFFFFF"/>
                        </a:solidFill>
                        <a:ln>
                          <a:noFill/>
                        </a:ln>
                      </wps:spPr>
                      <wps:txbx>
                        <w:txbxContent>
                          <w:p w14:paraId="3BD499A6" w14:textId="77777777" w:rsidR="00CE51F7" w:rsidRDefault="00CE51F7">
                            <w:pPr>
                              <w:spacing w:after="200" w:line="240" w:lineRule="auto"/>
                              <w:jc w:val="center"/>
                              <w:textDirection w:val="btLr"/>
                            </w:pPr>
                            <w:proofErr w:type="gramStart"/>
                            <w:r>
                              <w:rPr>
                                <w:rFonts w:ascii="Times New Roman" w:eastAsia="Times New Roman" w:hAnsi="Times New Roman" w:cs="Times New Roman"/>
                                <w:color w:val="000000"/>
                                <w:sz w:val="20"/>
                              </w:rPr>
                              <w:t>Figure  SEQ</w:t>
                            </w:r>
                            <w:proofErr w:type="gramEnd"/>
                            <w:r>
                              <w:rPr>
                                <w:rFonts w:ascii="Times New Roman" w:eastAsia="Times New Roman" w:hAnsi="Times New Roman" w:cs="Times New Roman"/>
                                <w:color w:val="000000"/>
                                <w:sz w:val="20"/>
                              </w:rPr>
                              <w:t xml:space="preserve"> Figure \* ARABIC 1.1: Sample network diagram with 3 network nodes</w:t>
                            </w:r>
                          </w:p>
                        </w:txbxContent>
                      </wps:txbx>
                      <wps:bodyPr spcFirstLastPara="1" wrap="square" lIns="0" tIns="0" rIns="0" bIns="0" anchor="t" anchorCtr="0"/>
                    </wps:wsp>
                  </a:graphicData>
                </a:graphic>
              </wp:anchor>
            </w:drawing>
          </mc:Choice>
          <mc:Fallback>
            <w:pict>
              <v:rect w14:anchorId="20E6FA27" id="Rectangle 1" o:spid="_x0000_s1026" style="position:absolute;margin-left:1in;margin-top:17pt;width:304.95pt;height:1.7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" stroked="f">
                <v:textbox inset="0,0,0,0">
                  <w:txbxContent>
                    <w:p w14:paraId="3BD499A6" w14:textId="77777777" w:rsidR="00CE51F7" w:rsidRDefault="00CE51F7">
                      <w:pPr>
                        <w:spacing w:after="200" w:line="240" w:lineRule="auto"/>
                        <w:jc w:val="center"/>
                        <w:textDirection w:val="btLr"/>
                      </w:pPr>
                      <w:proofErr w:type="gramStart"/>
                      <w:r>
                        <w:rPr>
                          <w:rFonts w:ascii="Times New Roman" w:eastAsia="Times New Roman" w:hAnsi="Times New Roman" w:cs="Times New Roman"/>
                          <w:color w:val="000000"/>
                          <w:sz w:val="20"/>
                        </w:rPr>
                        <w:t>Figure  SEQ</w:t>
                      </w:r>
                      <w:proofErr w:type="gramEnd"/>
                      <w:r>
                        <w:rPr>
                          <w:rFonts w:ascii="Times New Roman" w:eastAsia="Times New Roman" w:hAnsi="Times New Roman" w:cs="Times New Roman"/>
                          <w:color w:val="000000"/>
                          <w:sz w:val="20"/>
                        </w:rPr>
                        <w:t xml:space="preserve"> Figure \* ARABIC 1.1: Sample network diagram with 3 network nodes</w:t>
                      </w:r>
                    </w:p>
                  </w:txbxContent>
                </v:textbox>
                <w10:wrap type="square" anchorx="margin"/>
              </v:rect>
            </w:pict>
          </mc:Fallback>
        </mc:AlternateContent>
      </w:r>
    </w:p>
    <w:p w14:paraId="7BF9B469" w14:textId="77777777" w:rsidR="00514ECC" w:rsidRDefault="005519D0">
      <w:pPr>
        <w:rPr>
          <w:rFonts w:ascii="Times New Roman" w:eastAsia="Times New Roman" w:hAnsi="Times New Roman" w:cs="Times New Roman"/>
          <w:sz w:val="24"/>
          <w:szCs w:val="24"/>
        </w:rPr>
      </w:pPr>
      <w:r>
        <w:rPr>
          <w:noProof/>
          <w:lang w:bidi="ar-SA"/>
        </w:rPr>
        <w:lastRenderedPageBreak/>
        <w:drawing>
          <wp:anchor distT="0" distB="0" distL="114300" distR="114300" simplePos="0" relativeHeight="251643904" behindDoc="0" locked="0" layoutInCell="1" hidden="0" allowOverlap="1" wp14:anchorId="159DFB87" wp14:editId="68C72336">
            <wp:simplePos x="0" y="0"/>
            <wp:positionH relativeFrom="margin">
              <wp:posOffset>260350</wp:posOffset>
            </wp:positionH>
            <wp:positionV relativeFrom="paragraph">
              <wp:posOffset>-167640</wp:posOffset>
            </wp:positionV>
            <wp:extent cx="3863340" cy="1010285"/>
            <wp:effectExtent l="0" t="0" r="0" b="0"/>
            <wp:wrapSquare wrapText="bothSides" distT="0" distB="0" distL="114300" distR="114300"/>
            <wp:docPr id="17" name="image38.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38.jpg" descr="https://lh6.googleusercontent.com/Opzd7-pyxHJRdfrjUb4gnrD3aBTf87gE80LJFQh4PMNRSQcep5nHnUngh01N6GA9DP4XSQnvCi8_57-n3pZ1H80TtR6GL34iPfk9nOR_i2JqRMydl8C8Uh_lEdrUDSdu79eVbxEa"/>
                    <pic:cNvPicPr preferRelativeResize="0"/>
                  </pic:nvPicPr>
                  <pic:blipFill>
                    <a:blip r:embed="rId11"/>
                    <a:srcRect/>
                    <a:stretch>
                      <a:fillRect/>
                    </a:stretch>
                  </pic:blipFill>
                  <pic:spPr>
                    <a:xfrm>
                      <a:off x="0" y="0"/>
                      <a:ext cx="3863340" cy="1010285"/>
                    </a:xfrm>
                    <a:prstGeom prst="rect">
                      <a:avLst/>
                    </a:prstGeom>
                    <a:ln/>
                  </pic:spPr>
                </pic:pic>
              </a:graphicData>
            </a:graphic>
          </wp:anchor>
        </w:drawing>
      </w:r>
    </w:p>
    <w:p w14:paraId="358B0958" w14:textId="77777777" w:rsidR="005519D0" w:rsidRDefault="00BE6C84">
      <w:pPr>
        <w:pBdr>
          <w:top w:val="nil"/>
          <w:left w:val="nil"/>
          <w:bottom w:val="nil"/>
          <w:right w:val="nil"/>
          <w:between w:val="nil"/>
        </w:pBdr>
        <w:spacing w:after="0" w:line="36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31F24FB5" w14:textId="22F25180" w:rsidR="005519D0" w:rsidRDefault="005519D0">
      <w:pPr>
        <w:pBdr>
          <w:top w:val="nil"/>
          <w:left w:val="nil"/>
          <w:bottom w:val="nil"/>
          <w:right w:val="nil"/>
          <w:between w:val="nil"/>
        </w:pBdr>
        <w:spacing w:after="0" w:line="360" w:lineRule="auto"/>
        <w:ind w:left="720" w:firstLine="720"/>
        <w:rPr>
          <w:rFonts w:ascii="Times New Roman" w:eastAsia="Times New Roman" w:hAnsi="Times New Roman" w:cs="Times New Roman"/>
          <w:color w:val="000000"/>
          <w:sz w:val="24"/>
          <w:szCs w:val="24"/>
        </w:rPr>
      </w:pPr>
    </w:p>
    <w:p w14:paraId="37E8AB52" w14:textId="4FA9F7F9" w:rsidR="005519D0" w:rsidRDefault="00BB73AB">
      <w:pPr>
        <w:pBdr>
          <w:top w:val="nil"/>
          <w:left w:val="nil"/>
          <w:bottom w:val="nil"/>
          <w:right w:val="nil"/>
          <w:between w:val="nil"/>
        </w:pBdr>
        <w:spacing w:after="0" w:line="360" w:lineRule="auto"/>
        <w:ind w:left="720" w:firstLine="720"/>
        <w:rPr>
          <w:rFonts w:ascii="Times New Roman" w:eastAsia="Times New Roman" w:hAnsi="Times New Roman" w:cs="Times New Roman"/>
          <w:color w:val="000000"/>
          <w:sz w:val="24"/>
          <w:szCs w:val="24"/>
        </w:rPr>
      </w:pPr>
      <w:r>
        <w:rPr>
          <w:noProof/>
          <w:lang w:bidi="ar-SA"/>
        </w:rPr>
        <mc:AlternateContent>
          <mc:Choice Requires="wps">
            <w:drawing>
              <wp:anchor distT="0" distB="0" distL="114300" distR="114300" simplePos="0" relativeHeight="251664384" behindDoc="0" locked="0" layoutInCell="1" allowOverlap="1" wp14:anchorId="3A9EBF29" wp14:editId="66C0F1B5">
                <wp:simplePos x="0" y="0"/>
                <wp:positionH relativeFrom="column">
                  <wp:posOffset>381000</wp:posOffset>
                </wp:positionH>
                <wp:positionV relativeFrom="paragraph">
                  <wp:posOffset>195580</wp:posOffset>
                </wp:positionV>
                <wp:extent cx="3680460" cy="259080"/>
                <wp:effectExtent l="0" t="0" r="0" b="7620"/>
                <wp:wrapSquare wrapText="bothSides"/>
                <wp:docPr id="23" name="Text Box 23"/>
                <wp:cNvGraphicFramePr/>
                <a:graphic xmlns:a="http://schemas.openxmlformats.org/drawingml/2006/main">
                  <a:graphicData uri="http://schemas.microsoft.com/office/word/2010/wordprocessingShape">
                    <wps:wsp>
                      <wps:cNvSpPr txBox="1"/>
                      <wps:spPr>
                        <a:xfrm>
                          <a:off x="0" y="0"/>
                          <a:ext cx="3680460" cy="259080"/>
                        </a:xfrm>
                        <a:prstGeom prst="rect">
                          <a:avLst/>
                        </a:prstGeom>
                        <a:solidFill>
                          <a:prstClr val="white"/>
                        </a:solidFill>
                        <a:ln>
                          <a:noFill/>
                        </a:ln>
                      </wps:spPr>
                      <wps:txbx>
                        <w:txbxContent>
                          <w:p w14:paraId="23BA98DA" w14:textId="3E7FCE95" w:rsidR="00CE51F7" w:rsidRPr="00310030" w:rsidRDefault="00CE51F7" w:rsidP="005519D0">
                            <w:pPr>
                              <w:pStyle w:val="Caption"/>
                              <w:jc w:val="center"/>
                              <w:rPr>
                                <w:noProof/>
                                <w:color w:val="auto"/>
                              </w:rPr>
                            </w:pPr>
                            <w:bookmarkStart w:id="43" w:name="_Toc526597002"/>
                            <w:bookmarkStart w:id="44" w:name="_Toc526967137"/>
                            <w:r w:rsidRPr="00310030">
                              <w:rPr>
                                <w:rFonts w:ascii="Times New Roman" w:hAnsi="Times New Roman" w:cs="Times New Roman"/>
                                <w:i w:val="0"/>
                                <w:iCs w:val="0"/>
                                <w:color w:val="auto"/>
                                <w:sz w:val="20"/>
                                <w:szCs w:val="20"/>
                              </w:rPr>
                              <w:t xml:space="preserve">Figure </w:t>
                            </w:r>
                            <w:r w:rsidRPr="00310030">
                              <w:rPr>
                                <w:rFonts w:ascii="Times New Roman" w:hAnsi="Times New Roman" w:cs="Times New Roman"/>
                                <w:i w:val="0"/>
                                <w:iCs w:val="0"/>
                                <w:color w:val="auto"/>
                                <w:sz w:val="20"/>
                                <w:szCs w:val="20"/>
                              </w:rPr>
                              <w:fldChar w:fldCharType="begin"/>
                            </w:r>
                            <w:r w:rsidRPr="00310030">
                              <w:rPr>
                                <w:rFonts w:ascii="Times New Roman" w:hAnsi="Times New Roman" w:cs="Times New Roman"/>
                                <w:i w:val="0"/>
                                <w:iCs w:val="0"/>
                                <w:color w:val="auto"/>
                                <w:sz w:val="20"/>
                                <w:szCs w:val="20"/>
                              </w:rPr>
                              <w:instrText xml:space="preserve"> SEQ Figure \* ARABIC </w:instrText>
                            </w:r>
                            <w:r w:rsidRPr="00310030">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1</w:t>
                            </w:r>
                            <w:r w:rsidRPr="00310030">
                              <w:rPr>
                                <w:rFonts w:ascii="Times New Roman" w:hAnsi="Times New Roman" w:cs="Times New Roman"/>
                                <w:i w:val="0"/>
                                <w:iCs w:val="0"/>
                                <w:color w:val="auto"/>
                                <w:sz w:val="20"/>
                                <w:szCs w:val="20"/>
                              </w:rPr>
                              <w:fldChar w:fldCharType="end"/>
                            </w:r>
                            <w:r w:rsidRPr="00310030">
                              <w:rPr>
                                <w:rFonts w:ascii="Times New Roman" w:hAnsi="Times New Roman" w:cs="Times New Roman"/>
                                <w:i w:val="0"/>
                                <w:iCs w:val="0"/>
                                <w:color w:val="auto"/>
                                <w:sz w:val="20"/>
                                <w:szCs w:val="20"/>
                              </w:rPr>
                              <w:t>.1:</w:t>
                            </w:r>
                            <w:r w:rsidRPr="00310030">
                              <w:rPr>
                                <w:color w:val="auto"/>
                              </w:rPr>
                              <w:t xml:space="preserve"> </w:t>
                            </w:r>
                            <w:r w:rsidRPr="00310030">
                              <w:rPr>
                                <w:rFonts w:ascii="Times New Roman" w:hAnsi="Times New Roman" w:cs="Times New Roman"/>
                                <w:i w:val="0"/>
                                <w:iCs w:val="0"/>
                                <w:color w:val="auto"/>
                                <w:sz w:val="20"/>
                                <w:szCs w:val="20"/>
                              </w:rPr>
                              <w:t>Sample Network Diagram with 3 Network Nodes</w:t>
                            </w:r>
                            <w:bookmarkEnd w:id="43"/>
                            <w:bookmarkEnd w:id="44"/>
                          </w:p>
                          <w:p w14:paraId="4886B65E" w14:textId="77777777" w:rsidR="00CE51F7" w:rsidRPr="00310030" w:rsidRDefault="00CE51F7" w:rsidP="005519D0">
                            <w:pPr>
                              <w:pStyle w:val="Caption"/>
                              <w:rPr>
                                <w:noProof/>
                                <w:sz w:val="14"/>
                                <w:szCs w:val="1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EBF29" id="_x0000_t202" coordsize="21600,21600" o:spt="202" path="m,l,21600r21600,l21600,xe">
                <v:stroke joinstyle="miter"/>
                <v:path gradientshapeok="t" o:connecttype="rect"/>
              </v:shapetype>
              <v:shape id="Text Box 23" o:spid="_x0000_s1027" type="#_x0000_t202" style="position:absolute;left:0;text-align:left;margin-left:30pt;margin-top:15.4pt;width:289.8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" stroked="f">
                <v:textbox inset="0,0,0,0">
                  <w:txbxContent>
                    <w:p w14:paraId="23BA98DA" w14:textId="3E7FCE95" w:rsidR="00CE51F7" w:rsidRPr="00310030" w:rsidRDefault="00CE51F7" w:rsidP="005519D0">
                      <w:pPr>
                        <w:pStyle w:val="Caption"/>
                        <w:jc w:val="center"/>
                        <w:rPr>
                          <w:noProof/>
                          <w:color w:val="auto"/>
                        </w:rPr>
                      </w:pPr>
                      <w:bookmarkStart w:id="45" w:name="_Toc526597002"/>
                      <w:bookmarkStart w:id="46" w:name="_Toc526967137"/>
                      <w:r w:rsidRPr="00310030">
                        <w:rPr>
                          <w:rFonts w:ascii="Times New Roman" w:hAnsi="Times New Roman" w:cs="Times New Roman"/>
                          <w:i w:val="0"/>
                          <w:iCs w:val="0"/>
                          <w:color w:val="auto"/>
                          <w:sz w:val="20"/>
                          <w:szCs w:val="20"/>
                        </w:rPr>
                        <w:t xml:space="preserve">Figure </w:t>
                      </w:r>
                      <w:r w:rsidRPr="00310030">
                        <w:rPr>
                          <w:rFonts w:ascii="Times New Roman" w:hAnsi="Times New Roman" w:cs="Times New Roman"/>
                          <w:i w:val="0"/>
                          <w:iCs w:val="0"/>
                          <w:color w:val="auto"/>
                          <w:sz w:val="20"/>
                          <w:szCs w:val="20"/>
                        </w:rPr>
                        <w:fldChar w:fldCharType="begin"/>
                      </w:r>
                      <w:r w:rsidRPr="00310030">
                        <w:rPr>
                          <w:rFonts w:ascii="Times New Roman" w:hAnsi="Times New Roman" w:cs="Times New Roman"/>
                          <w:i w:val="0"/>
                          <w:iCs w:val="0"/>
                          <w:color w:val="auto"/>
                          <w:sz w:val="20"/>
                          <w:szCs w:val="20"/>
                        </w:rPr>
                        <w:instrText xml:space="preserve"> SEQ Figure \* ARABIC </w:instrText>
                      </w:r>
                      <w:r w:rsidRPr="00310030">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1</w:t>
                      </w:r>
                      <w:r w:rsidRPr="00310030">
                        <w:rPr>
                          <w:rFonts w:ascii="Times New Roman" w:hAnsi="Times New Roman" w:cs="Times New Roman"/>
                          <w:i w:val="0"/>
                          <w:iCs w:val="0"/>
                          <w:color w:val="auto"/>
                          <w:sz w:val="20"/>
                          <w:szCs w:val="20"/>
                        </w:rPr>
                        <w:fldChar w:fldCharType="end"/>
                      </w:r>
                      <w:r w:rsidRPr="00310030">
                        <w:rPr>
                          <w:rFonts w:ascii="Times New Roman" w:hAnsi="Times New Roman" w:cs="Times New Roman"/>
                          <w:i w:val="0"/>
                          <w:iCs w:val="0"/>
                          <w:color w:val="auto"/>
                          <w:sz w:val="20"/>
                          <w:szCs w:val="20"/>
                        </w:rPr>
                        <w:t>.1:</w:t>
                      </w:r>
                      <w:r w:rsidRPr="00310030">
                        <w:rPr>
                          <w:color w:val="auto"/>
                        </w:rPr>
                        <w:t xml:space="preserve"> </w:t>
                      </w:r>
                      <w:r w:rsidRPr="00310030">
                        <w:rPr>
                          <w:rFonts w:ascii="Times New Roman" w:hAnsi="Times New Roman" w:cs="Times New Roman"/>
                          <w:i w:val="0"/>
                          <w:iCs w:val="0"/>
                          <w:color w:val="auto"/>
                          <w:sz w:val="20"/>
                          <w:szCs w:val="20"/>
                        </w:rPr>
                        <w:t>Sample Network Diagram with 3 Network Nodes</w:t>
                      </w:r>
                      <w:bookmarkEnd w:id="45"/>
                      <w:bookmarkEnd w:id="46"/>
                    </w:p>
                    <w:p w14:paraId="4886B65E" w14:textId="77777777" w:rsidR="00CE51F7" w:rsidRPr="00310030" w:rsidRDefault="00CE51F7" w:rsidP="005519D0">
                      <w:pPr>
                        <w:pStyle w:val="Caption"/>
                        <w:rPr>
                          <w:noProof/>
                          <w:sz w:val="14"/>
                          <w:szCs w:val="14"/>
                        </w:rPr>
                      </w:pPr>
                    </w:p>
                  </w:txbxContent>
                </v:textbox>
                <w10:wrap type="square"/>
              </v:shape>
            </w:pict>
          </mc:Fallback>
        </mc:AlternateContent>
      </w:r>
    </w:p>
    <w:p w14:paraId="74013716" w14:textId="416EB887" w:rsidR="005519D0" w:rsidRDefault="005519D0" w:rsidP="005519D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55713DC6" w14:textId="50241D3D" w:rsidR="00BB73AB" w:rsidRDefault="00BB73AB">
      <w:pPr>
        <w:spacing w:after="0" w:line="360" w:lineRule="auto"/>
        <w:jc w:val="both"/>
        <w:rPr>
          <w:rFonts w:ascii="Times New Roman" w:eastAsia="Times New Roman" w:hAnsi="Times New Roman" w:cs="Times New Roman"/>
          <w:color w:val="000000"/>
          <w:sz w:val="24"/>
          <w:szCs w:val="24"/>
        </w:rPr>
      </w:pPr>
    </w:p>
    <w:p w14:paraId="6DAB4013" w14:textId="78CC6CA7" w:rsidR="00C13178" w:rsidRDefault="00BE6C84">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w:t>
      </w:r>
      <w:ins w:id="47" w:author="Upeksha Rathnasena" w:date="2018-10-10T09:31:00Z">
        <w:r w:rsidR="00F62439">
          <w:rPr>
            <w:rFonts w:ascii="Times New Roman" w:eastAsia="Times New Roman" w:hAnsi="Times New Roman" w:cs="Times New Roman"/>
            <w:color w:val="000000"/>
            <w:sz w:val="24"/>
            <w:szCs w:val="24"/>
          </w:rPr>
          <w:t xml:space="preserve"> been</w:t>
        </w:r>
      </w:ins>
      <w:r>
        <w:rPr>
          <w:rFonts w:ascii="Times New Roman" w:eastAsia="Times New Roman" w:hAnsi="Times New Roman" w:cs="Times New Roman"/>
          <w:color w:val="000000"/>
          <w:sz w:val="24"/>
          <w:szCs w:val="24"/>
        </w:rPr>
        <w:t xml:space="preserve"> introduced as TRR (Trust Recommendation Request) to get the trust value of a particular node by requesting from the other neighbor nodes. </w:t>
      </w:r>
    </w:p>
    <w:p w14:paraId="5DC6071F" w14:textId="77777777" w:rsidR="005519D0" w:rsidRPr="005519D0" w:rsidRDefault="005519D0" w:rsidP="005519D0">
      <w:pPr>
        <w:pBdr>
          <w:top w:val="nil"/>
          <w:left w:val="nil"/>
          <w:bottom w:val="nil"/>
          <w:right w:val="nil"/>
          <w:between w:val="nil"/>
        </w:pBdr>
        <w:spacing w:after="0" w:line="36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p>
    <w:p w14:paraId="110C1199" w14:textId="5DB7424C" w:rsidR="00514ECC" w:rsidRDefault="00BE6C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According to the Figure 1.1, if node A wants to know the indirect trust value of node C, node A can send a TRR message to node B by requesting for the trust value of node 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w:t>
      </w:r>
      <w:ins w:id="48" w:author="Upeksha Rathnasena" w:date="2018-10-10T09:32:00Z">
        <w:r w:rsidR="00F62439">
          <w:rPr>
            <w:rFonts w:ascii="Times New Roman" w:eastAsia="Times New Roman" w:hAnsi="Times New Roman" w:cs="Times New Roman"/>
            <w:color w:val="000000"/>
            <w:sz w:val="24"/>
            <w:szCs w:val="24"/>
          </w:rPr>
          <w:t>,</w:t>
        </w:r>
      </w:ins>
      <w:r>
        <w:rPr>
          <w:rFonts w:ascii="Times New Roman" w:eastAsia="Times New Roman" w:hAnsi="Times New Roman" w:cs="Times New Roman"/>
          <w:color w:val="000000"/>
          <w:sz w:val="24"/>
          <w:szCs w:val="24"/>
        </w:rPr>
        <w:t xml:space="preserve"> </w:t>
      </w:r>
      <w:del w:id="49" w:author="SajithChamara" w:date="2018-10-10T15:39:00Z">
        <w:r w:rsidDel="00357666">
          <w:rPr>
            <w:rFonts w:ascii="Times New Roman" w:eastAsia="Times New Roman" w:hAnsi="Times New Roman" w:cs="Times New Roman"/>
            <w:color w:val="000000"/>
            <w:sz w:val="24"/>
            <w:szCs w:val="24"/>
          </w:rPr>
          <w:delText>they are attempting</w:delText>
        </w:r>
      </w:del>
      <w:ins w:id="50" w:author="SajithChamara" w:date="2018-10-10T15:39:00Z">
        <w:r w:rsidR="00357666">
          <w:rPr>
            <w:rFonts w:ascii="Times New Roman" w:eastAsia="Times New Roman" w:hAnsi="Times New Roman" w:cs="Times New Roman"/>
            <w:color w:val="000000"/>
            <w:sz w:val="24"/>
            <w:szCs w:val="24"/>
          </w:rPr>
          <w:t>their a</w:t>
        </w:r>
      </w:ins>
      <w:ins w:id="51" w:author="SajithChamara" w:date="2018-10-10T15:40:00Z">
        <w:r w:rsidR="00357666">
          <w:rPr>
            <w:rFonts w:ascii="Times New Roman" w:eastAsia="Times New Roman" w:hAnsi="Times New Roman" w:cs="Times New Roman"/>
            <w:color w:val="000000"/>
            <w:sz w:val="24"/>
            <w:szCs w:val="24"/>
          </w:rPr>
          <w:t>ttempt is</w:t>
        </w:r>
      </w:ins>
      <w:r>
        <w:rPr>
          <w:rFonts w:ascii="Times New Roman" w:eastAsia="Times New Roman" w:hAnsi="Times New Roman" w:cs="Times New Roman"/>
          <w:color w:val="000000"/>
          <w:sz w:val="24"/>
          <w:szCs w:val="24"/>
        </w:rPr>
        <w:t xml:space="preserve"> to detect malicious nodes.</w:t>
      </w:r>
    </w:p>
    <w:p w14:paraId="170BCC30" w14:textId="5BEA4285" w:rsidR="00514ECC" w:rsidRDefault="00BE6C84">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One drawback of this solution is that malicious nodes can collaboratively provide wrong recommendations for other nodes. Therefore, a mechanism </w:t>
      </w:r>
      <w:del w:id="52" w:author="SajithChamara" w:date="2018-10-10T15:41:00Z">
        <w:r w:rsidDel="0076321C">
          <w:rPr>
            <w:rFonts w:ascii="Times New Roman" w:eastAsia="Times New Roman" w:hAnsi="Times New Roman" w:cs="Times New Roman"/>
            <w:color w:val="000000"/>
            <w:sz w:val="24"/>
            <w:szCs w:val="24"/>
          </w:rPr>
          <w:delText>should be</w:delText>
        </w:r>
      </w:del>
      <w:ins w:id="53" w:author="SajithChamara" w:date="2018-10-10T15:41:00Z">
        <w:r w:rsidR="0076321C">
          <w:rPr>
            <w:rFonts w:ascii="Times New Roman" w:eastAsia="Times New Roman" w:hAnsi="Times New Roman" w:cs="Times New Roman"/>
            <w:color w:val="000000"/>
            <w:sz w:val="24"/>
            <w:szCs w:val="24"/>
          </w:rPr>
          <w:t>is</w:t>
        </w:r>
      </w:ins>
      <w:r>
        <w:rPr>
          <w:rFonts w:ascii="Times New Roman" w:eastAsia="Times New Roman" w:hAnsi="Times New Roman" w:cs="Times New Roman"/>
          <w:color w:val="000000"/>
          <w:sz w:val="24"/>
          <w:szCs w:val="24"/>
        </w:rPr>
        <w:t xml:space="preserve"> required to detect collaborative malicious nodes. By analyzing this </w:t>
      </w:r>
      <w:del w:id="54" w:author="SajithChamara" w:date="2018-10-10T15:41:00Z">
        <w:r w:rsidDel="0076321C">
          <w:rPr>
            <w:rFonts w:ascii="Times New Roman" w:eastAsia="Times New Roman" w:hAnsi="Times New Roman" w:cs="Times New Roman"/>
            <w:color w:val="000000"/>
            <w:sz w:val="24"/>
            <w:szCs w:val="24"/>
          </w:rPr>
          <w:delText xml:space="preserve">past </w:delText>
        </w:r>
      </w:del>
      <w:r>
        <w:rPr>
          <w:rFonts w:ascii="Times New Roman" w:eastAsia="Times New Roman" w:hAnsi="Times New Roman" w:cs="Times New Roman"/>
          <w:color w:val="000000"/>
          <w:sz w:val="24"/>
          <w:szCs w:val="24"/>
        </w:rPr>
        <w:t xml:space="preserve">history of network node interactions, we </w:t>
      </w:r>
      <w:del w:id="55" w:author="SajithChamara" w:date="2018-10-10T15:45:00Z">
        <w:r w:rsidDel="004F094E">
          <w:rPr>
            <w:rFonts w:ascii="Times New Roman" w:eastAsia="Times New Roman" w:hAnsi="Times New Roman" w:cs="Times New Roman"/>
            <w:color w:val="000000"/>
            <w:sz w:val="24"/>
            <w:szCs w:val="24"/>
          </w:rPr>
          <w:delText>came up with</w:delText>
        </w:r>
      </w:del>
      <w:ins w:id="56" w:author="SajithChamara" w:date="2018-10-10T15:45:00Z">
        <w:r w:rsidR="004F094E">
          <w:rPr>
            <w:rFonts w:ascii="Times New Roman" w:eastAsia="Times New Roman" w:hAnsi="Times New Roman" w:cs="Times New Roman"/>
            <w:color w:val="000000"/>
            <w:sz w:val="24"/>
            <w:szCs w:val="24"/>
          </w:rPr>
          <w:t>provided</w:t>
        </w:r>
      </w:ins>
      <w:r>
        <w:rPr>
          <w:rFonts w:ascii="Times New Roman" w:eastAsia="Times New Roman" w:hAnsi="Times New Roman" w:cs="Times New Roman"/>
          <w:color w:val="000000"/>
          <w:sz w:val="24"/>
          <w:szCs w:val="24"/>
        </w:rPr>
        <w:t xml:space="preserve"> a solution to categoriz</w:t>
      </w:r>
      <w:ins w:id="57" w:author="SajithChamara" w:date="2018-10-10T15:45:00Z">
        <w:r w:rsidR="004F094E">
          <w:rPr>
            <w:rFonts w:ascii="Times New Roman" w:eastAsia="Times New Roman" w:hAnsi="Times New Roman" w:cs="Times New Roman"/>
            <w:color w:val="000000"/>
            <w:sz w:val="24"/>
            <w:szCs w:val="24"/>
          </w:rPr>
          <w:t>e</w:t>
        </w:r>
      </w:ins>
      <w:del w:id="58" w:author="SajithChamara" w:date="2018-10-10T15:45:00Z">
        <w:r w:rsidR="00C13178" w:rsidDel="004F094E">
          <w:rPr>
            <w:rFonts w:ascii="Times New Roman" w:eastAsia="Times New Roman" w:hAnsi="Times New Roman" w:cs="Times New Roman"/>
            <w:color w:val="000000"/>
            <w:sz w:val="24"/>
            <w:szCs w:val="24"/>
          </w:rPr>
          <w:delText>ing</w:delText>
        </w:r>
      </w:del>
      <w:r>
        <w:rPr>
          <w:rFonts w:ascii="Times New Roman" w:eastAsia="Times New Roman" w:hAnsi="Times New Roman" w:cs="Times New Roman"/>
          <w:color w:val="000000"/>
          <w:sz w:val="24"/>
          <w:szCs w:val="24"/>
        </w:rPr>
        <w:t xml:space="preserve"> nodes into levels based on the global trust which can be utilized to identify the malicious nodes. Network nodes can be trustworthy, partially trustworthy, selfish, pure malicious or collaborative malicious nodes.</w:t>
      </w:r>
    </w:p>
    <w:p w14:paraId="3AA50A5B" w14:textId="77777777" w:rsidR="00514ECC" w:rsidRDefault="00514ECC">
      <w:pPr>
        <w:spacing w:after="0" w:line="360" w:lineRule="auto"/>
        <w:jc w:val="both"/>
        <w:rPr>
          <w:rFonts w:ascii="Times New Roman" w:eastAsia="Times New Roman" w:hAnsi="Times New Roman" w:cs="Times New Roman"/>
          <w:color w:val="000000"/>
          <w:sz w:val="24"/>
          <w:szCs w:val="24"/>
        </w:rPr>
      </w:pPr>
    </w:p>
    <w:p w14:paraId="688B1262" w14:textId="77777777" w:rsidR="00514ECC" w:rsidRDefault="00BE6C84">
      <w:pPr>
        <w:pStyle w:val="Heading3"/>
        <w:numPr>
          <w:ilvl w:val="2"/>
          <w:numId w:val="6"/>
        </w:numPr>
      </w:pPr>
      <w:bookmarkStart w:id="59" w:name="_Toc526965907"/>
      <w:r>
        <w:rPr>
          <w:rFonts w:ascii="Times New Roman" w:eastAsia="Times New Roman" w:hAnsi="Times New Roman" w:cs="Times New Roman"/>
          <w:b/>
          <w:color w:val="000000"/>
        </w:rPr>
        <w:t>Different ways to achieve trust in MANET [3]</w:t>
      </w:r>
      <w:bookmarkEnd w:id="59"/>
    </w:p>
    <w:p w14:paraId="3A4D24D3" w14:textId="77777777" w:rsidR="00514ECC" w:rsidRDefault="00514ECC">
      <w:pPr>
        <w:rPr>
          <w:rFonts w:ascii="Times New Roman" w:eastAsia="Times New Roman" w:hAnsi="Times New Roman" w:cs="Times New Roman"/>
        </w:rPr>
      </w:pPr>
    </w:p>
    <w:p w14:paraId="3C8A89B8" w14:textId="77777777" w:rsidR="00514ECC" w:rsidRDefault="00BE6C84">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important to study the existing trust calculation schemes. Each scheme has different unique features, merits</w:t>
      </w:r>
      <w:r w:rsidR="00C131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findings. There are five main trust schemes in MANETs.</w:t>
      </w:r>
    </w:p>
    <w:p w14:paraId="29D2343B" w14:textId="3414A550" w:rsidR="00514ECC" w:rsidRDefault="00BE6C84">
      <w:pPr>
        <w:numPr>
          <w:ilvl w:val="0"/>
          <w:numId w:val="7"/>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Protocol</w:t>
      </w:r>
      <w:r w:rsidR="00C131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based scheme - Basically, security protocols have been implemented in this scheme. ABED (Ant</w:t>
      </w:r>
      <w:r w:rsidR="00C131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Based Evidence Distribution) scheme utilizes </w:t>
      </w:r>
      <w:r w:rsidR="00C13178">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swarm intelligence paradigm [4] to model the protocol-based schema. Communication among network nodes </w:t>
      </w:r>
      <w:del w:id="60" w:author="SajithChamara" w:date="2018-10-10T15:48:00Z">
        <w:r w:rsidDel="00892A5E">
          <w:rPr>
            <w:rFonts w:ascii="Times New Roman" w:eastAsia="Times New Roman" w:hAnsi="Times New Roman" w:cs="Times New Roman"/>
            <w:color w:val="000000"/>
            <w:sz w:val="24"/>
            <w:szCs w:val="24"/>
          </w:rPr>
          <w:delText xml:space="preserve">happened </w:delText>
        </w:r>
      </w:del>
      <w:ins w:id="61" w:author="SajithChamara" w:date="2018-10-10T15:48:00Z">
        <w:r w:rsidR="00892A5E">
          <w:rPr>
            <w:rFonts w:ascii="Times New Roman" w:eastAsia="Times New Roman" w:hAnsi="Times New Roman" w:cs="Times New Roman"/>
            <w:color w:val="000000"/>
            <w:sz w:val="24"/>
            <w:szCs w:val="24"/>
          </w:rPr>
          <w:t>occur</w:t>
        </w:r>
      </w:ins>
      <w:ins w:id="62" w:author="SajithChamara" w:date="2018-10-10T15:50:00Z">
        <w:r w:rsidR="00AE7559">
          <w:rPr>
            <w:rFonts w:ascii="Times New Roman" w:eastAsia="Times New Roman" w:hAnsi="Times New Roman" w:cs="Times New Roman"/>
            <w:color w:val="000000"/>
            <w:sz w:val="24"/>
            <w:szCs w:val="24"/>
          </w:rPr>
          <w:t>s</w:t>
        </w:r>
      </w:ins>
      <w:ins w:id="63" w:author="SajithChamara" w:date="2018-10-10T15:48:00Z">
        <w:r w:rsidR="00892A5E">
          <w:rPr>
            <w:rFonts w:ascii="Times New Roman" w:eastAsia="Times New Roman" w:hAnsi="Times New Roman" w:cs="Times New Roman"/>
            <w:color w:val="000000"/>
            <w:sz w:val="24"/>
            <w:szCs w:val="24"/>
          </w:rPr>
          <w:t xml:space="preserve"> </w:t>
        </w:r>
      </w:ins>
      <w:r>
        <w:rPr>
          <w:rFonts w:ascii="Times New Roman" w:eastAsia="Times New Roman" w:hAnsi="Times New Roman" w:cs="Times New Roman"/>
          <w:color w:val="000000"/>
          <w:sz w:val="24"/>
          <w:szCs w:val="24"/>
        </w:rPr>
        <w:t xml:space="preserve">through agents similar to ants [3] in ABED. Ants collected information which is called as pheromones [3].  Based on pheromones, ants find </w:t>
      </w:r>
      <w:ins w:id="64" w:author="SajithChamara" w:date="2018-10-10T15:50:00Z">
        <w:r w:rsidR="00AE7559">
          <w:rPr>
            <w:rFonts w:ascii="Times New Roman" w:eastAsia="Times New Roman" w:hAnsi="Times New Roman" w:cs="Times New Roman"/>
            <w:color w:val="000000"/>
            <w:sz w:val="24"/>
            <w:szCs w:val="24"/>
          </w:rPr>
          <w:t xml:space="preserve">an </w:t>
        </w:r>
      </w:ins>
      <w:r>
        <w:rPr>
          <w:rFonts w:ascii="Times New Roman" w:eastAsia="Times New Roman" w:hAnsi="Times New Roman" w:cs="Times New Roman"/>
          <w:color w:val="000000"/>
          <w:sz w:val="24"/>
          <w:szCs w:val="24"/>
        </w:rPr>
        <w:t xml:space="preserve">optimal path </w:t>
      </w:r>
      <w:del w:id="65" w:author="SajithChamara" w:date="2018-10-10T15:49:00Z">
        <w:r w:rsidDel="00892A5E">
          <w:rPr>
            <w:rFonts w:ascii="Times New Roman" w:eastAsia="Times New Roman" w:hAnsi="Times New Roman" w:cs="Times New Roman"/>
            <w:color w:val="000000"/>
            <w:sz w:val="24"/>
            <w:szCs w:val="24"/>
          </w:rPr>
          <w:delText xml:space="preserve">for </w:delText>
        </w:r>
      </w:del>
      <w:ins w:id="66" w:author="SajithChamara" w:date="2018-10-10T15:49:00Z">
        <w:r w:rsidR="00892A5E">
          <w:rPr>
            <w:rFonts w:ascii="Times New Roman" w:eastAsia="Times New Roman" w:hAnsi="Times New Roman" w:cs="Times New Roman"/>
            <w:color w:val="000000"/>
            <w:sz w:val="24"/>
            <w:szCs w:val="24"/>
          </w:rPr>
          <w:t xml:space="preserve">to </w:t>
        </w:r>
      </w:ins>
      <w:r>
        <w:rPr>
          <w:rFonts w:ascii="Times New Roman" w:eastAsia="Times New Roman" w:hAnsi="Times New Roman" w:cs="Times New Roman"/>
          <w:color w:val="000000"/>
          <w:sz w:val="24"/>
          <w:szCs w:val="24"/>
        </w:rPr>
        <w:t xml:space="preserve">measure trust evidence. Generalized Reputation Evidence (GRE) [3], is another instance </w:t>
      </w:r>
      <w:r w:rsidR="00C13178">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z w:val="24"/>
          <w:szCs w:val="24"/>
        </w:rPr>
        <w:t xml:space="preserve"> </w:t>
      </w:r>
      <w:r w:rsidR="00C13178">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protocol-based scheme.</w:t>
      </w:r>
    </w:p>
    <w:p w14:paraId="002A93DA" w14:textId="52B28ADD" w:rsidR="00514ECC" w:rsidRDefault="00BE6C84">
      <w:pPr>
        <w:numPr>
          <w:ilvl w:val="0"/>
          <w:numId w:val="7"/>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 level-based scheme - Under system level-based, it will give rewards to trustworthy nodes and give </w:t>
      </w:r>
      <w:r w:rsidR="00C13178">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penalty to malicious or selfish nodes. Because of this purpose, they have defined some trust models. Watchdog trust model can detect selfish nodes and Collaborative Reputation trust scheme will distinguish</w:t>
      </w:r>
      <w:ins w:id="67" w:author="Upeksha Rathnasena" w:date="2018-10-10T09:36:00Z">
        <w:r w:rsidR="006351CD">
          <w:rPr>
            <w:rFonts w:ascii="Times New Roman" w:eastAsia="Times New Roman" w:hAnsi="Times New Roman" w:cs="Times New Roman"/>
            <w:color w:val="000000"/>
            <w:sz w:val="24"/>
            <w:szCs w:val="24"/>
          </w:rPr>
          <w:t xml:space="preserve"> between</w:t>
        </w:r>
      </w:ins>
      <w:r>
        <w:rPr>
          <w:rFonts w:ascii="Times New Roman" w:eastAsia="Times New Roman" w:hAnsi="Times New Roman" w:cs="Times New Roman"/>
          <w:color w:val="000000"/>
          <w:sz w:val="24"/>
          <w:szCs w:val="24"/>
        </w:rPr>
        <w:t xml:space="preserve"> selfish nodes and malicious nodes.</w:t>
      </w:r>
    </w:p>
    <w:p w14:paraId="7C76D28E" w14:textId="77777777" w:rsidR="00514ECC" w:rsidRDefault="00BE6C84">
      <w:pPr>
        <w:numPr>
          <w:ilvl w:val="0"/>
          <w:numId w:val="7"/>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Cluster based scheme</w:t>
      </w:r>
    </w:p>
    <w:p w14:paraId="757892E9" w14:textId="77777777" w:rsidR="00514ECC" w:rsidRDefault="00BE6C84">
      <w:pPr>
        <w:numPr>
          <w:ilvl w:val="0"/>
          <w:numId w:val="7"/>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Maturity based scheme</w:t>
      </w:r>
    </w:p>
    <w:p w14:paraId="2DA8F081" w14:textId="77777777" w:rsidR="00514ECC" w:rsidRDefault="00BE6C84">
      <w:pPr>
        <w:numPr>
          <w:ilvl w:val="0"/>
          <w:numId w:val="7"/>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PKI (Public Key Infrastructure) based scheme</w:t>
      </w:r>
    </w:p>
    <w:p w14:paraId="451F4214" w14:textId="77777777" w:rsidR="00514ECC" w:rsidRDefault="00514ECC">
      <w:pPr>
        <w:spacing w:after="0" w:line="360" w:lineRule="auto"/>
        <w:jc w:val="both"/>
        <w:rPr>
          <w:rFonts w:ascii="Times New Roman" w:eastAsia="Times New Roman" w:hAnsi="Times New Roman" w:cs="Times New Roman"/>
          <w:color w:val="000000"/>
          <w:sz w:val="24"/>
          <w:szCs w:val="24"/>
        </w:rPr>
      </w:pPr>
    </w:p>
    <w:p w14:paraId="5B36E277" w14:textId="785EC37B" w:rsidR="00514ECC" w:rsidDel="0096065A" w:rsidRDefault="00BE6C84">
      <w:pPr>
        <w:spacing w:after="0" w:line="360" w:lineRule="auto"/>
        <w:jc w:val="both"/>
        <w:rPr>
          <w:del w:id="68" w:author="SajithChamara" w:date="2018-10-10T15:53:00Z"/>
          <w:rFonts w:ascii="Times New Roman" w:eastAsia="Times New Roman" w:hAnsi="Times New Roman" w:cs="Times New Roman"/>
          <w:color w:val="000000"/>
          <w:sz w:val="24"/>
          <w:szCs w:val="24"/>
        </w:rPr>
      </w:pPr>
      <w:del w:id="69" w:author="SajithChamara" w:date="2018-10-10T15:53:00Z">
        <w:r w:rsidDel="0096065A">
          <w:rPr>
            <w:rFonts w:ascii="Times New Roman" w:eastAsia="Times New Roman" w:hAnsi="Times New Roman" w:cs="Times New Roman"/>
            <w:color w:val="000000"/>
            <w:sz w:val="24"/>
            <w:szCs w:val="24"/>
          </w:rPr>
          <w:delText>They have not yet</w:delText>
        </w:r>
      </w:del>
      <w:ins w:id="70" w:author="Upeksha Rathnasena" w:date="2018-10-10T09:36:00Z">
        <w:del w:id="71" w:author="SajithChamara" w:date="2018-10-10T15:53:00Z">
          <w:r w:rsidR="00950FBC" w:rsidDel="0096065A">
            <w:rPr>
              <w:rFonts w:ascii="Times New Roman" w:eastAsia="Times New Roman" w:hAnsi="Times New Roman" w:cs="Times New Roman"/>
              <w:color w:val="000000"/>
              <w:sz w:val="24"/>
              <w:szCs w:val="24"/>
            </w:rPr>
            <w:delText xml:space="preserve"> </w:delText>
          </w:r>
        </w:del>
      </w:ins>
      <w:del w:id="72" w:author="SajithChamara" w:date="2018-10-10T15:53:00Z">
        <w:r w:rsidDel="0096065A">
          <w:rPr>
            <w:rFonts w:ascii="Times New Roman" w:eastAsia="Times New Roman" w:hAnsi="Times New Roman" w:cs="Times New Roman"/>
            <w:color w:val="000000"/>
            <w:sz w:val="24"/>
            <w:szCs w:val="24"/>
          </w:rPr>
          <w:delText xml:space="preserve"> implemented a way to further categorize malicious nodes.</w:delText>
        </w:r>
      </w:del>
    </w:p>
    <w:p w14:paraId="639AC9F7" w14:textId="77777777" w:rsidR="00514ECC" w:rsidRDefault="00514ECC">
      <w:pPr>
        <w:spacing w:after="0" w:line="360" w:lineRule="auto"/>
        <w:ind w:left="1080"/>
        <w:jc w:val="both"/>
        <w:rPr>
          <w:rFonts w:ascii="Times New Roman" w:eastAsia="Times New Roman" w:hAnsi="Times New Roman" w:cs="Times New Roman"/>
          <w:color w:val="000000"/>
          <w:sz w:val="24"/>
          <w:szCs w:val="24"/>
        </w:rPr>
      </w:pPr>
    </w:p>
    <w:p w14:paraId="444307A9" w14:textId="77777777" w:rsidR="00514ECC" w:rsidRDefault="00BE6C84">
      <w:pPr>
        <w:pStyle w:val="Heading3"/>
        <w:numPr>
          <w:ilvl w:val="2"/>
          <w:numId w:val="6"/>
        </w:numPr>
      </w:pPr>
      <w:bookmarkStart w:id="73" w:name="_Toc526965908"/>
      <w:r>
        <w:rPr>
          <w:rFonts w:ascii="Times New Roman" w:eastAsia="Times New Roman" w:hAnsi="Times New Roman" w:cs="Times New Roman"/>
          <w:b/>
          <w:color w:val="000000"/>
        </w:rPr>
        <w:t>Trust management in mobile ad hoc networks using a scalable maturity-based model [5]</w:t>
      </w:r>
      <w:bookmarkEnd w:id="73"/>
    </w:p>
    <w:p w14:paraId="5A89ACB1" w14:textId="77777777" w:rsidR="00514ECC" w:rsidRDefault="00514ECC">
      <w:pPr>
        <w:rPr>
          <w:rFonts w:ascii="Times New Roman" w:eastAsia="Times New Roman" w:hAnsi="Times New Roman" w:cs="Times New Roman"/>
        </w:rPr>
      </w:pPr>
    </w:p>
    <w:p w14:paraId="6EB2FB62" w14:textId="28972FAD" w:rsidR="00514ECC" w:rsidRDefault="00BB73AB">
      <w:pPr>
        <w:spacing w:after="0" w:line="360" w:lineRule="auto"/>
        <w:jc w:val="both"/>
        <w:rPr>
          <w:rFonts w:ascii="Times New Roman" w:eastAsia="Times New Roman" w:hAnsi="Times New Roman" w:cs="Times New Roman"/>
          <w:color w:val="000000"/>
          <w:sz w:val="24"/>
          <w:szCs w:val="24"/>
        </w:rPr>
      </w:pPr>
      <w:r>
        <w:rPr>
          <w:noProof/>
          <w:lang w:bidi="ar-SA"/>
        </w:rPr>
        <mc:AlternateContent>
          <mc:Choice Requires="wps">
            <w:drawing>
              <wp:anchor distT="0" distB="0" distL="114300" distR="114300" simplePos="0" relativeHeight="251662336" behindDoc="0" locked="0" layoutInCell="1" allowOverlap="1" wp14:anchorId="7C67869B" wp14:editId="51428C2D">
                <wp:simplePos x="0" y="0"/>
                <wp:positionH relativeFrom="column">
                  <wp:posOffset>-7620</wp:posOffset>
                </wp:positionH>
                <wp:positionV relativeFrom="paragraph">
                  <wp:posOffset>2673350</wp:posOffset>
                </wp:positionV>
                <wp:extent cx="4663440" cy="236220"/>
                <wp:effectExtent l="0" t="0" r="3810" b="0"/>
                <wp:wrapSquare wrapText="bothSides"/>
                <wp:docPr id="24" name="Text Box 24"/>
                <wp:cNvGraphicFramePr/>
                <a:graphic xmlns:a="http://schemas.openxmlformats.org/drawingml/2006/main">
                  <a:graphicData uri="http://schemas.microsoft.com/office/word/2010/wordprocessingShape">
                    <wps:wsp>
                      <wps:cNvSpPr txBox="1"/>
                      <wps:spPr>
                        <a:xfrm>
                          <a:off x="0" y="0"/>
                          <a:ext cx="4663440" cy="236220"/>
                        </a:xfrm>
                        <a:prstGeom prst="rect">
                          <a:avLst/>
                        </a:prstGeom>
                        <a:solidFill>
                          <a:prstClr val="white"/>
                        </a:solidFill>
                        <a:ln>
                          <a:noFill/>
                        </a:ln>
                      </wps:spPr>
                      <wps:txbx>
                        <w:txbxContent>
                          <w:p w14:paraId="216ACDAC" w14:textId="313B152D" w:rsidR="00CE51F7" w:rsidRPr="00C76446" w:rsidRDefault="00CE51F7" w:rsidP="00C13178">
                            <w:pPr>
                              <w:pStyle w:val="Caption"/>
                              <w:jc w:val="center"/>
                              <w:rPr>
                                <w:rFonts w:ascii="Times New Roman" w:hAnsi="Times New Roman" w:cs="Times New Roman"/>
                                <w:i w:val="0"/>
                                <w:iCs w:val="0"/>
                                <w:noProof/>
                                <w:color w:val="auto"/>
                                <w:sz w:val="20"/>
                                <w:szCs w:val="20"/>
                              </w:rPr>
                            </w:pPr>
                            <w:r w:rsidRPr="00C76446">
                              <w:rPr>
                                <w:rFonts w:ascii="Times New Roman" w:hAnsi="Times New Roman" w:cs="Times New Roman"/>
                                <w:i w:val="0"/>
                                <w:iCs w:val="0"/>
                                <w:color w:val="auto"/>
                                <w:sz w:val="20"/>
                                <w:szCs w:val="20"/>
                              </w:rPr>
                              <w:t xml:space="preserve">Figure </w:t>
                            </w:r>
                            <w:r w:rsidRPr="00C76446">
                              <w:rPr>
                                <w:rFonts w:ascii="Times New Roman" w:hAnsi="Times New Roman" w:cs="Times New Roman"/>
                                <w:i w:val="0"/>
                                <w:iCs w:val="0"/>
                                <w:color w:val="000000"/>
                                <w:sz w:val="20"/>
                                <w:szCs w:val="20"/>
                              </w:rPr>
                              <w:t>1.2:</w:t>
                            </w:r>
                            <w:r w:rsidRPr="00C76446">
                              <w:rPr>
                                <w:rFonts w:ascii="Times New Roman" w:hAnsi="Times New Roman" w:cs="Times New Roman"/>
                                <w:i w:val="0"/>
                                <w:iCs w:val="0"/>
                                <w:color w:val="auto"/>
                                <w:sz w:val="20"/>
                                <w:szCs w:val="20"/>
                              </w:rPr>
                              <w:t xml:space="preserve"> Node A </w:t>
                            </w:r>
                            <w:r w:rsidR="00FC4FD8">
                              <w:rPr>
                                <w:rFonts w:ascii="Times New Roman" w:hAnsi="Times New Roman" w:cs="Times New Roman"/>
                                <w:i w:val="0"/>
                                <w:iCs w:val="0"/>
                                <w:color w:val="auto"/>
                                <w:sz w:val="20"/>
                                <w:szCs w:val="20"/>
                              </w:rPr>
                              <w:t>R</w:t>
                            </w:r>
                            <w:r w:rsidRPr="00C76446">
                              <w:rPr>
                                <w:rFonts w:ascii="Times New Roman" w:hAnsi="Times New Roman" w:cs="Times New Roman"/>
                                <w:i w:val="0"/>
                                <w:iCs w:val="0"/>
                                <w:color w:val="auto"/>
                                <w:sz w:val="20"/>
                                <w:szCs w:val="20"/>
                              </w:rPr>
                              <w:t xml:space="preserve">eceives </w:t>
                            </w:r>
                            <w:r w:rsidR="00FC4FD8">
                              <w:rPr>
                                <w:rFonts w:ascii="Times New Roman" w:hAnsi="Times New Roman" w:cs="Times New Roman"/>
                                <w:i w:val="0"/>
                                <w:iCs w:val="0"/>
                                <w:color w:val="auto"/>
                                <w:sz w:val="20"/>
                                <w:szCs w:val="20"/>
                              </w:rPr>
                              <w:t>R</w:t>
                            </w:r>
                            <w:r w:rsidRPr="00C76446">
                              <w:rPr>
                                <w:rFonts w:ascii="Times New Roman" w:hAnsi="Times New Roman" w:cs="Times New Roman"/>
                                <w:i w:val="0"/>
                                <w:iCs w:val="0"/>
                                <w:color w:val="auto"/>
                                <w:sz w:val="20"/>
                                <w:szCs w:val="20"/>
                              </w:rPr>
                              <w:t xml:space="preserve">ecommendations </w:t>
                            </w:r>
                            <w:r w:rsidR="00FC4FD8">
                              <w:rPr>
                                <w:rFonts w:ascii="Times New Roman" w:hAnsi="Times New Roman" w:cs="Times New Roman"/>
                                <w:i w:val="0"/>
                                <w:iCs w:val="0"/>
                                <w:color w:val="auto"/>
                                <w:sz w:val="20"/>
                                <w:szCs w:val="20"/>
                              </w:rPr>
                              <w:t>a</w:t>
                            </w:r>
                            <w:r w:rsidRPr="00C76446">
                              <w:rPr>
                                <w:rFonts w:ascii="Times New Roman" w:hAnsi="Times New Roman" w:cs="Times New Roman"/>
                                <w:i w:val="0"/>
                                <w:iCs w:val="0"/>
                                <w:color w:val="auto"/>
                                <w:sz w:val="20"/>
                                <w:szCs w:val="20"/>
                              </w:rPr>
                              <w:t>bout Node D [5]</w:t>
                            </w:r>
                          </w:p>
                          <w:p w14:paraId="196112BB" w14:textId="77777777" w:rsidR="00CE51F7" w:rsidRPr="00C76446" w:rsidRDefault="00CE51F7" w:rsidP="00C13178">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7869B" id="Text Box 24" o:spid="_x0000_s1028" type="#_x0000_t202" style="position:absolute;left:0;text-align:left;margin-left:-.6pt;margin-top:210.5pt;width:367.2pt;height:1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" stroked="f">
                <v:textbox inset="0,0,0,0">
                  <w:txbxContent>
                    <w:p w14:paraId="216ACDAC" w14:textId="313B152D" w:rsidR="00CE51F7" w:rsidRPr="00C76446" w:rsidRDefault="00CE51F7" w:rsidP="00C13178">
                      <w:pPr>
                        <w:pStyle w:val="Caption"/>
                        <w:jc w:val="center"/>
                        <w:rPr>
                          <w:rFonts w:ascii="Times New Roman" w:hAnsi="Times New Roman" w:cs="Times New Roman"/>
                          <w:i w:val="0"/>
                          <w:iCs w:val="0"/>
                          <w:noProof/>
                          <w:color w:val="auto"/>
                          <w:sz w:val="20"/>
                          <w:szCs w:val="20"/>
                        </w:rPr>
                      </w:pPr>
                      <w:r w:rsidRPr="00C76446">
                        <w:rPr>
                          <w:rFonts w:ascii="Times New Roman" w:hAnsi="Times New Roman" w:cs="Times New Roman"/>
                          <w:i w:val="0"/>
                          <w:iCs w:val="0"/>
                          <w:color w:val="auto"/>
                          <w:sz w:val="20"/>
                          <w:szCs w:val="20"/>
                        </w:rPr>
                        <w:t xml:space="preserve">Figure </w:t>
                      </w:r>
                      <w:r w:rsidRPr="00C76446">
                        <w:rPr>
                          <w:rFonts w:ascii="Times New Roman" w:hAnsi="Times New Roman" w:cs="Times New Roman"/>
                          <w:i w:val="0"/>
                          <w:iCs w:val="0"/>
                          <w:color w:val="000000"/>
                          <w:sz w:val="20"/>
                          <w:szCs w:val="20"/>
                        </w:rPr>
                        <w:t>1.2:</w:t>
                      </w:r>
                      <w:r w:rsidRPr="00C76446">
                        <w:rPr>
                          <w:rFonts w:ascii="Times New Roman" w:hAnsi="Times New Roman" w:cs="Times New Roman"/>
                          <w:i w:val="0"/>
                          <w:iCs w:val="0"/>
                          <w:color w:val="auto"/>
                          <w:sz w:val="20"/>
                          <w:szCs w:val="20"/>
                        </w:rPr>
                        <w:t xml:space="preserve"> Node A </w:t>
                      </w:r>
                      <w:r w:rsidR="00FC4FD8">
                        <w:rPr>
                          <w:rFonts w:ascii="Times New Roman" w:hAnsi="Times New Roman" w:cs="Times New Roman"/>
                          <w:i w:val="0"/>
                          <w:iCs w:val="0"/>
                          <w:color w:val="auto"/>
                          <w:sz w:val="20"/>
                          <w:szCs w:val="20"/>
                        </w:rPr>
                        <w:t>R</w:t>
                      </w:r>
                      <w:r w:rsidRPr="00C76446">
                        <w:rPr>
                          <w:rFonts w:ascii="Times New Roman" w:hAnsi="Times New Roman" w:cs="Times New Roman"/>
                          <w:i w:val="0"/>
                          <w:iCs w:val="0"/>
                          <w:color w:val="auto"/>
                          <w:sz w:val="20"/>
                          <w:szCs w:val="20"/>
                        </w:rPr>
                        <w:t xml:space="preserve">eceives </w:t>
                      </w:r>
                      <w:r w:rsidR="00FC4FD8">
                        <w:rPr>
                          <w:rFonts w:ascii="Times New Roman" w:hAnsi="Times New Roman" w:cs="Times New Roman"/>
                          <w:i w:val="0"/>
                          <w:iCs w:val="0"/>
                          <w:color w:val="auto"/>
                          <w:sz w:val="20"/>
                          <w:szCs w:val="20"/>
                        </w:rPr>
                        <w:t>R</w:t>
                      </w:r>
                      <w:r w:rsidRPr="00C76446">
                        <w:rPr>
                          <w:rFonts w:ascii="Times New Roman" w:hAnsi="Times New Roman" w:cs="Times New Roman"/>
                          <w:i w:val="0"/>
                          <w:iCs w:val="0"/>
                          <w:color w:val="auto"/>
                          <w:sz w:val="20"/>
                          <w:szCs w:val="20"/>
                        </w:rPr>
                        <w:t xml:space="preserve">ecommendations </w:t>
                      </w:r>
                      <w:r w:rsidR="00FC4FD8">
                        <w:rPr>
                          <w:rFonts w:ascii="Times New Roman" w:hAnsi="Times New Roman" w:cs="Times New Roman"/>
                          <w:i w:val="0"/>
                          <w:iCs w:val="0"/>
                          <w:color w:val="auto"/>
                          <w:sz w:val="20"/>
                          <w:szCs w:val="20"/>
                        </w:rPr>
                        <w:t>a</w:t>
                      </w:r>
                      <w:r w:rsidRPr="00C76446">
                        <w:rPr>
                          <w:rFonts w:ascii="Times New Roman" w:hAnsi="Times New Roman" w:cs="Times New Roman"/>
                          <w:i w:val="0"/>
                          <w:iCs w:val="0"/>
                          <w:color w:val="auto"/>
                          <w:sz w:val="20"/>
                          <w:szCs w:val="20"/>
                        </w:rPr>
                        <w:t>bout Node D [5]</w:t>
                      </w:r>
                    </w:p>
                    <w:p w14:paraId="196112BB" w14:textId="77777777" w:rsidR="00CE51F7" w:rsidRPr="00C76446" w:rsidRDefault="00CE51F7" w:rsidP="00C13178">
                      <w:pPr>
                        <w:pStyle w:val="Caption"/>
                        <w:rPr>
                          <w:noProof/>
                          <w:sz w:val="20"/>
                          <w:szCs w:val="20"/>
                        </w:rPr>
                      </w:pPr>
                    </w:p>
                  </w:txbxContent>
                </v:textbox>
                <w10:wrap type="square"/>
              </v:shape>
            </w:pict>
          </mc:Fallback>
        </mc:AlternateContent>
      </w:r>
      <w:r>
        <w:rPr>
          <w:noProof/>
          <w:lang w:bidi="ar-SA"/>
        </w:rPr>
        <w:drawing>
          <wp:anchor distT="0" distB="0" distL="114300" distR="114300" simplePos="0" relativeHeight="251648000" behindDoc="0" locked="0" layoutInCell="1" hidden="0" allowOverlap="1" wp14:anchorId="6B21D218" wp14:editId="47CDEBA9">
            <wp:simplePos x="0" y="0"/>
            <wp:positionH relativeFrom="margin">
              <wp:posOffset>129540</wp:posOffset>
            </wp:positionH>
            <wp:positionV relativeFrom="paragraph">
              <wp:posOffset>1013460</wp:posOffset>
            </wp:positionV>
            <wp:extent cx="4770120" cy="1569720"/>
            <wp:effectExtent l="0" t="0" r="0" b="0"/>
            <wp:wrapSquare wrapText="bothSides" distT="0" distB="0" distL="114300" distR="114300"/>
            <wp:docPr id="18" name="image39.png" descr="https://lh5.googleusercontent.com/G2HPNyKfmrJE_G1CVZ3Tr439BYMBFfyg_UDKiSAWxHVhsk2ujHgXbauaVRsdHFHBX4NGJ0gv8GJMcYPzmbF4fbdPvehiaDpBi3SLu2UG4-F3HIMshZGagkq4s0iANaY-3uu-K7f2"/>
            <wp:cNvGraphicFramePr/>
            <a:graphic xmlns:a="http://schemas.openxmlformats.org/drawingml/2006/main">
              <a:graphicData uri="http://schemas.openxmlformats.org/drawingml/2006/picture">
                <pic:pic xmlns:pic="http://schemas.openxmlformats.org/drawingml/2006/picture">
                  <pic:nvPicPr>
                    <pic:cNvPr id="0" name="image39.png" descr="https://lh5.googleusercontent.com/G2HPNyKfmrJE_G1CVZ3Tr439BYMBFfyg_UDKiSAWxHVhsk2ujHgXbauaVRsdHFHBX4NGJ0gv8GJMcYPzmbF4fbdPvehiaDpBi3SLu2UG4-F3HIMshZGagkq4s0iANaY-3uu-K7f2"/>
                    <pic:cNvPicPr preferRelativeResize="0"/>
                  </pic:nvPicPr>
                  <pic:blipFill>
                    <a:blip r:embed="rId12"/>
                    <a:srcRect/>
                    <a:stretch>
                      <a:fillRect/>
                    </a:stretch>
                  </pic:blipFill>
                  <pic:spPr>
                    <a:xfrm>
                      <a:off x="0" y="0"/>
                      <a:ext cx="4770120" cy="1569720"/>
                    </a:xfrm>
                    <a:prstGeom prst="rect">
                      <a:avLst/>
                    </a:prstGeom>
                    <a:ln/>
                  </pic:spPr>
                </pic:pic>
              </a:graphicData>
            </a:graphic>
            <wp14:sizeRelH relativeFrom="margin">
              <wp14:pctWidth>0</wp14:pctWidth>
            </wp14:sizeRelH>
            <wp14:sizeRelV relativeFrom="margin">
              <wp14:pctHeight>0</wp14:pctHeight>
            </wp14:sizeRelV>
          </wp:anchor>
        </w:drawing>
      </w:r>
      <w:r w:rsidR="00BE6C84">
        <w:rPr>
          <w:rFonts w:ascii="Times New Roman" w:eastAsia="Times New Roman" w:hAnsi="Times New Roman" w:cs="Times New Roman"/>
          <w:color w:val="000000"/>
          <w:sz w:val="24"/>
          <w:szCs w:val="24"/>
        </w:rPr>
        <w:t xml:space="preserve">Recommendation exchange protocol (REP) is used to send and receive recommendations via the network. </w:t>
      </w:r>
      <w:del w:id="74" w:author="SajithChamara" w:date="2018-10-10T15:54:00Z">
        <w:r w:rsidR="00BE6C84" w:rsidDel="005D4D23">
          <w:rPr>
            <w:rFonts w:ascii="Times New Roman" w:eastAsia="Times New Roman" w:hAnsi="Times New Roman" w:cs="Times New Roman"/>
            <w:color w:val="000000"/>
            <w:sz w:val="24"/>
            <w:szCs w:val="24"/>
          </w:rPr>
          <w:delText>Simply</w:delText>
        </w:r>
      </w:del>
      <w:ins w:id="75" w:author="SajithChamara" w:date="2018-10-10T15:54:00Z">
        <w:r w:rsidR="005D4D23">
          <w:rPr>
            <w:rFonts w:ascii="Times New Roman" w:eastAsia="Times New Roman" w:hAnsi="Times New Roman" w:cs="Times New Roman"/>
            <w:color w:val="000000"/>
            <w:sz w:val="24"/>
            <w:szCs w:val="24"/>
          </w:rPr>
          <w:t>Basically</w:t>
        </w:r>
      </w:ins>
      <w:r w:rsidR="00BE6C84">
        <w:rPr>
          <w:rFonts w:ascii="Times New Roman" w:eastAsia="Times New Roman" w:hAnsi="Times New Roman" w:cs="Times New Roman"/>
          <w:color w:val="000000"/>
          <w:sz w:val="24"/>
          <w:szCs w:val="24"/>
        </w:rPr>
        <w:t>, a network node will broadcast messages to its directly connected nodes (neighbor nodes) requesting for the recommendation value regarding a particular neighbor node.</w:t>
      </w:r>
    </w:p>
    <w:p w14:paraId="6362CCD2" w14:textId="53DD8B76" w:rsidR="00514ECC" w:rsidRPr="00527187" w:rsidRDefault="00BE6C84" w:rsidP="00527187">
      <w:pPr>
        <w:spacing w:after="0" w:line="360" w:lineRule="auto"/>
        <w:jc w:val="both"/>
        <w:rPr>
          <w:rFonts w:ascii="Times New Roman" w:eastAsia="Times New Roman" w:hAnsi="Times New Roman" w:cs="Times New Roman"/>
          <w:sz w:val="24"/>
          <w:szCs w:val="24"/>
        </w:rPr>
      </w:pPr>
      <w:del w:id="76" w:author="Upeksha Rathnasena" w:date="2018-10-10T09:37:00Z">
        <w:r w:rsidDel="00950FBC">
          <w:rPr>
            <w:rFonts w:ascii="Times New Roman" w:eastAsia="Times New Roman" w:hAnsi="Times New Roman" w:cs="Times New Roman"/>
            <w:sz w:val="24"/>
            <w:szCs w:val="24"/>
          </w:rPr>
          <w:lastRenderedPageBreak/>
          <w:delText xml:space="preserve">The </w:delText>
        </w:r>
      </w:del>
      <w:r>
        <w:rPr>
          <w:rFonts w:ascii="Times New Roman" w:eastAsia="Times New Roman" w:hAnsi="Times New Roman" w:cs="Times New Roman"/>
          <w:sz w:val="24"/>
          <w:szCs w:val="24"/>
        </w:rPr>
        <w:t>Figure 1.2 indicates that node B and node C will send REP to node A along with the recommendation value for node D. Each of these dotted arrows in the diagram are represented with a number which denotes the time period</w:t>
      </w:r>
      <w:ins w:id="77" w:author="Upeksha Rathnasena" w:date="2018-10-10T09:38:00Z">
        <w:r w:rsidR="00950FBC">
          <w:rPr>
            <w:rFonts w:ascii="Times New Roman" w:eastAsia="Times New Roman" w:hAnsi="Times New Roman" w:cs="Times New Roman"/>
            <w:sz w:val="24"/>
            <w:szCs w:val="24"/>
          </w:rPr>
          <w:t>;</w:t>
        </w:r>
      </w:ins>
      <w:del w:id="78" w:author="Upeksha Rathnasena" w:date="2018-10-10T09:38:00Z">
        <w:r w:rsidDel="00950FBC">
          <w:rPr>
            <w:rFonts w:ascii="Times New Roman" w:eastAsia="Times New Roman" w:hAnsi="Times New Roman" w:cs="Times New Roman"/>
            <w:sz w:val="24"/>
            <w:szCs w:val="24"/>
          </w:rPr>
          <w:delText xml:space="preserve"> of</w:delText>
        </w:r>
      </w:del>
      <w:r>
        <w:rPr>
          <w:rFonts w:ascii="Times New Roman" w:eastAsia="Times New Roman" w:hAnsi="Times New Roman" w:cs="Times New Roman"/>
          <w:sz w:val="24"/>
          <w:szCs w:val="24"/>
        </w:rPr>
        <w:t xml:space="preserve"> how long they have known each other. When accepting the given recommendation value, node A will give a higher priority for node C than node B since node C has known node D for a longer period of time.</w:t>
      </w:r>
    </w:p>
    <w:p w14:paraId="6058759F" w14:textId="77777777" w:rsidR="00514ECC" w:rsidRDefault="00514ECC">
      <w:pPr>
        <w:rPr>
          <w:rFonts w:ascii="Times New Roman" w:eastAsia="Times New Roman" w:hAnsi="Times New Roman" w:cs="Times New Roman"/>
          <w:b/>
          <w:color w:val="434343"/>
          <w:sz w:val="24"/>
          <w:szCs w:val="24"/>
        </w:rPr>
      </w:pPr>
    </w:p>
    <w:p w14:paraId="3CA52CBA" w14:textId="77777777" w:rsidR="00514ECC" w:rsidRDefault="00BE6C84">
      <w:pPr>
        <w:pStyle w:val="Heading3"/>
        <w:numPr>
          <w:ilvl w:val="2"/>
          <w:numId w:val="6"/>
        </w:numPr>
      </w:pPr>
      <w:bookmarkStart w:id="79" w:name="_Toc526965909"/>
      <w:r>
        <w:rPr>
          <w:rFonts w:ascii="Times New Roman" w:eastAsia="Times New Roman" w:hAnsi="Times New Roman" w:cs="Times New Roman"/>
          <w:b/>
          <w:color w:val="000000"/>
        </w:rPr>
        <w:t>Secure routing with AODV protocol for mobile ad hoc networks [6]</w:t>
      </w:r>
      <w:bookmarkEnd w:id="79"/>
    </w:p>
    <w:p w14:paraId="27B1BEDA" w14:textId="77777777" w:rsidR="00514ECC" w:rsidRDefault="00514ECC">
      <w:pPr>
        <w:rPr>
          <w:rFonts w:ascii="Times New Roman" w:eastAsia="Times New Roman" w:hAnsi="Times New Roman" w:cs="Times New Roman"/>
        </w:rPr>
      </w:pPr>
    </w:p>
    <w:p w14:paraId="68F37E85" w14:textId="24C351F6" w:rsidR="00514ECC" w:rsidRDefault="00BE6C84">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 Farid and A. Prahladachar have basically defined two types of security attacks and two types of models as the proposed solution. Compromised network nodes and selfish network nodes could make ‘internal </w:t>
      </w:r>
      <w:r w:rsidR="00527187">
        <w:rPr>
          <w:rFonts w:ascii="Times New Roman" w:eastAsia="Times New Roman" w:hAnsi="Times New Roman" w:cs="Times New Roman"/>
          <w:color w:val="000000"/>
          <w:sz w:val="24"/>
          <w:szCs w:val="24"/>
        </w:rPr>
        <w:t>attacks</w:t>
      </w:r>
      <w:r>
        <w:rPr>
          <w:rFonts w:ascii="Times New Roman" w:eastAsia="Times New Roman" w:hAnsi="Times New Roman" w:cs="Times New Roman"/>
          <w:color w:val="000000"/>
          <w:sz w:val="24"/>
          <w:szCs w:val="24"/>
        </w:rPr>
        <w:t>. When a network node does not send or forward data packets and become inactive when other nodes need them and become active only for its own benefits, it can be named as a ‘selfish node’. There is also another type of attack called ‘external attack’ which</w:t>
      </w:r>
      <w:del w:id="80" w:author="SajithChamara" w:date="2018-10-10T15:56:00Z">
        <w:r w:rsidDel="00E911D5">
          <w:rPr>
            <w:rFonts w:ascii="Times New Roman" w:eastAsia="Times New Roman" w:hAnsi="Times New Roman" w:cs="Times New Roman"/>
            <w:color w:val="000000"/>
            <w:sz w:val="24"/>
            <w:szCs w:val="24"/>
          </w:rPr>
          <w:delText xml:space="preserve"> is</w:delText>
        </w:r>
      </w:del>
      <w:r>
        <w:rPr>
          <w:rFonts w:ascii="Times New Roman" w:eastAsia="Times New Roman" w:hAnsi="Times New Roman" w:cs="Times New Roman"/>
          <w:color w:val="000000"/>
          <w:sz w:val="24"/>
          <w:szCs w:val="24"/>
        </w:rPr>
        <w:t xml:space="preserve"> occu</w:t>
      </w:r>
      <w:del w:id="81" w:author="SajithChamara" w:date="2018-10-10T15:57:00Z">
        <w:r w:rsidDel="00E911D5">
          <w:rPr>
            <w:rFonts w:ascii="Times New Roman" w:eastAsia="Times New Roman" w:hAnsi="Times New Roman" w:cs="Times New Roman"/>
            <w:color w:val="000000"/>
            <w:sz w:val="24"/>
            <w:szCs w:val="24"/>
          </w:rPr>
          <w:delText>r</w:delText>
        </w:r>
      </w:del>
      <w:r>
        <w:rPr>
          <w:rFonts w:ascii="Times New Roman" w:eastAsia="Times New Roman" w:hAnsi="Times New Roman" w:cs="Times New Roman"/>
          <w:color w:val="000000"/>
          <w:sz w:val="24"/>
          <w:szCs w:val="24"/>
        </w:rPr>
        <w:t>r</w:t>
      </w:r>
      <w:ins w:id="82" w:author="SajithChamara" w:date="2018-10-10T15:57:00Z">
        <w:r w:rsidR="00E911D5">
          <w:rPr>
            <w:rFonts w:ascii="Times New Roman" w:eastAsia="Times New Roman" w:hAnsi="Times New Roman" w:cs="Times New Roman"/>
            <w:color w:val="000000"/>
            <w:sz w:val="24"/>
            <w:szCs w:val="24"/>
          </w:rPr>
          <w:t>s</w:t>
        </w:r>
      </w:ins>
      <w:del w:id="83" w:author="SajithChamara" w:date="2018-10-10T15:57:00Z">
        <w:r w:rsidDel="00E911D5">
          <w:rPr>
            <w:rFonts w:ascii="Times New Roman" w:eastAsia="Times New Roman" w:hAnsi="Times New Roman" w:cs="Times New Roman"/>
            <w:color w:val="000000"/>
            <w:sz w:val="24"/>
            <w:szCs w:val="24"/>
          </w:rPr>
          <w:delText>ed</w:delText>
        </w:r>
      </w:del>
      <w:r>
        <w:rPr>
          <w:rFonts w:ascii="Times New Roman" w:eastAsia="Times New Roman" w:hAnsi="Times New Roman" w:cs="Times New Roman"/>
          <w:color w:val="000000"/>
          <w:sz w:val="24"/>
          <w:szCs w:val="24"/>
        </w:rPr>
        <w:t xml:space="preserve"> due to invalid cryptographic information. Intrusion Detection Model (IDM) and Intrusion Response Model (IRM) comes into </w:t>
      </w:r>
      <w:r w:rsidR="00527187">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front as the solution. IDM uses neighbor node information to detect misbehaving nodes. If misbehavior count is greater than </w:t>
      </w:r>
      <w:r w:rsidR="00527187">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threshold value, it will broadcast </w:t>
      </w:r>
      <w:del w:id="84" w:author="SajithChamara" w:date="2018-10-10T15:57:00Z">
        <w:r w:rsidDel="00E911D5">
          <w:rPr>
            <w:rFonts w:ascii="Times New Roman" w:eastAsia="Times New Roman" w:hAnsi="Times New Roman" w:cs="Times New Roman"/>
            <w:color w:val="000000"/>
            <w:sz w:val="24"/>
            <w:szCs w:val="24"/>
          </w:rPr>
          <w:delText xml:space="preserve">about </w:delText>
        </w:r>
      </w:del>
      <w:r>
        <w:rPr>
          <w:rFonts w:ascii="Times New Roman" w:eastAsia="Times New Roman" w:hAnsi="Times New Roman" w:cs="Times New Roman"/>
          <w:color w:val="000000"/>
          <w:sz w:val="24"/>
          <w:szCs w:val="24"/>
        </w:rPr>
        <w:t>that misbehaving node to other nodes. Under IRM, if two or more network nodes report about the same node, Purge packet [6] is transmitted to isolate the malicious node from the network.</w:t>
      </w:r>
    </w:p>
    <w:p w14:paraId="60499F8A" w14:textId="77777777" w:rsidR="00514ECC" w:rsidRDefault="00514ECC">
      <w:pPr>
        <w:spacing w:line="360" w:lineRule="auto"/>
        <w:ind w:left="720"/>
        <w:jc w:val="both"/>
        <w:rPr>
          <w:rFonts w:ascii="Times New Roman" w:eastAsia="Times New Roman" w:hAnsi="Times New Roman" w:cs="Times New Roman"/>
        </w:rPr>
      </w:pPr>
    </w:p>
    <w:p w14:paraId="037A4834" w14:textId="77777777" w:rsidR="00514ECC" w:rsidRDefault="00BE6C84">
      <w:pPr>
        <w:pStyle w:val="Heading3"/>
        <w:numPr>
          <w:ilvl w:val="2"/>
          <w:numId w:val="6"/>
        </w:numPr>
      </w:pPr>
      <w:bookmarkStart w:id="85" w:name="_Toc526965910"/>
      <w:r>
        <w:rPr>
          <w:rFonts w:ascii="Times New Roman" w:eastAsia="Times New Roman" w:hAnsi="Times New Roman" w:cs="Times New Roman"/>
          <w:b/>
          <w:color w:val="000000"/>
        </w:rPr>
        <w:t>QoS assertion in manet routing based on trusted AODV (ST-AODV) [7]</w:t>
      </w:r>
      <w:bookmarkEnd w:id="85"/>
    </w:p>
    <w:p w14:paraId="0530A8EB" w14:textId="77777777" w:rsidR="00514ECC" w:rsidRDefault="00514ECC">
      <w:pPr>
        <w:jc w:val="both"/>
        <w:rPr>
          <w:rFonts w:ascii="Times New Roman" w:eastAsia="Times New Roman" w:hAnsi="Times New Roman" w:cs="Times New Roman"/>
          <w:sz w:val="20"/>
          <w:szCs w:val="20"/>
        </w:rPr>
      </w:pPr>
    </w:p>
    <w:p w14:paraId="36CCF16D" w14:textId="77777777" w:rsidR="00514ECC" w:rsidRDefault="00BE6C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order to increase Quality of Service (QoS) [12] in ad hoc networks, Sridhar Subramanian and Baskaran Ramachandran have proposed a trusted AODV called “ST-AODV”. The trust level (TL) value is calculated as below.</w:t>
      </w:r>
    </w:p>
    <w:p w14:paraId="6F56A2F5" w14:textId="77777777" w:rsidR="00514ECC" w:rsidRDefault="00BE6C84">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TL = T(RREQ)*Qr + T(RREP)*Qp + T(DATA)*Qd</w:t>
      </w:r>
    </w:p>
    <w:p w14:paraId="69B69254" w14:textId="219589C8" w:rsidR="00514ECC" w:rsidRDefault="00BE6C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w:t>
      </w:r>
      <w:ins w:id="86" w:author="SajithChamara" w:date="2018-10-10T16:03:00Z">
        <w:r w:rsidR="0083003B">
          <w:rPr>
            <w:rFonts w:ascii="Times New Roman" w:eastAsia="Times New Roman" w:hAnsi="Times New Roman" w:cs="Times New Roman"/>
            <w:color w:val="000000"/>
            <w:sz w:val="24"/>
            <w:szCs w:val="24"/>
          </w:rPr>
          <w:t xml:space="preserve">ir </w:t>
        </w:r>
      </w:ins>
      <w:del w:id="87" w:author="SajithChamara" w:date="2018-10-10T16:03:00Z">
        <w:r w:rsidDel="0083003B">
          <w:rPr>
            <w:rFonts w:ascii="Times New Roman" w:eastAsia="Times New Roman" w:hAnsi="Times New Roman" w:cs="Times New Roman"/>
            <w:color w:val="000000"/>
            <w:sz w:val="24"/>
            <w:szCs w:val="24"/>
          </w:rPr>
          <w:delText>r</w:delText>
        </w:r>
      </w:del>
      <w:del w:id="88" w:author="SajithChamara" w:date="2018-10-10T16:02:00Z">
        <w:r w:rsidDel="0083003B">
          <w:rPr>
            <w:rFonts w:ascii="Times New Roman" w:eastAsia="Times New Roman" w:hAnsi="Times New Roman" w:cs="Times New Roman"/>
            <w:color w:val="000000"/>
            <w:sz w:val="24"/>
            <w:szCs w:val="24"/>
          </w:rPr>
          <w:delText>e</w:delText>
        </w:r>
      </w:del>
      <w:del w:id="89" w:author="SajithChamara" w:date="2018-10-10T16:03:00Z">
        <w:r w:rsidDel="0083003B">
          <w:rPr>
            <w:rFonts w:ascii="Times New Roman" w:eastAsia="Times New Roman" w:hAnsi="Times New Roman" w:cs="Times New Roman"/>
            <w:color w:val="000000"/>
            <w:sz w:val="24"/>
            <w:szCs w:val="24"/>
          </w:rPr>
          <w:delText xml:space="preserve"> </w:delText>
        </w:r>
      </w:del>
      <w:r>
        <w:rPr>
          <w:rFonts w:ascii="Times New Roman" w:eastAsia="Times New Roman" w:hAnsi="Times New Roman" w:cs="Times New Roman"/>
          <w:color w:val="000000"/>
          <w:sz w:val="24"/>
          <w:szCs w:val="24"/>
        </w:rPr>
        <w:t>Qr, Qp</w:t>
      </w:r>
      <w:r w:rsidR="00230C4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Qd are the intermediate values to calculate </w:t>
      </w:r>
      <w:r w:rsidR="00124B1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request rate, reply rate and data transmission rate of network nodes respectively. And time factor to evaluate the route request, route reply and data sent are measured via T(RREQ), </w:t>
      </w:r>
      <w:r>
        <w:rPr>
          <w:rFonts w:ascii="Times New Roman" w:eastAsia="Times New Roman" w:hAnsi="Times New Roman" w:cs="Times New Roman"/>
          <w:color w:val="000000"/>
          <w:sz w:val="24"/>
          <w:szCs w:val="24"/>
        </w:rPr>
        <w:lastRenderedPageBreak/>
        <w:t xml:space="preserve">T(RREP) and T(DATA) accordingly. For a given network node, if TL is less than or equals </w:t>
      </w:r>
      <w:del w:id="90" w:author="SajithChamara" w:date="2018-10-10T16:03:00Z">
        <w:r w:rsidDel="0083003B">
          <w:rPr>
            <w:rFonts w:ascii="Times New Roman" w:eastAsia="Times New Roman" w:hAnsi="Times New Roman" w:cs="Times New Roman"/>
            <w:color w:val="000000"/>
            <w:sz w:val="24"/>
            <w:szCs w:val="24"/>
          </w:rPr>
          <w:delText>to</w:delText>
        </w:r>
        <w:r w:rsidR="00230C44" w:rsidDel="0083003B">
          <w:rPr>
            <w:rFonts w:ascii="Times New Roman" w:eastAsia="Times New Roman" w:hAnsi="Times New Roman" w:cs="Times New Roman"/>
            <w:color w:val="000000"/>
            <w:sz w:val="24"/>
            <w:szCs w:val="24"/>
          </w:rPr>
          <w:delText xml:space="preserve"> </w:delText>
        </w:r>
      </w:del>
      <w:r w:rsidR="00230C44">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threshold value, then it is considered as an untrustworthy node who might drop packets. Otherwise, it is a trustworthy node who should be allowed to stay in the network for a better</w:t>
      </w:r>
      <w:r w:rsidR="00230C4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secured communication.</w:t>
      </w:r>
    </w:p>
    <w:p w14:paraId="1C188E23" w14:textId="77777777" w:rsidR="00514ECC" w:rsidRDefault="00514ECC">
      <w:pPr>
        <w:spacing w:line="360" w:lineRule="auto"/>
        <w:jc w:val="both"/>
        <w:rPr>
          <w:rFonts w:ascii="Times New Roman" w:eastAsia="Times New Roman" w:hAnsi="Times New Roman" w:cs="Times New Roman"/>
        </w:rPr>
      </w:pPr>
    </w:p>
    <w:p w14:paraId="7511A496" w14:textId="77777777" w:rsidR="00514ECC" w:rsidRDefault="00BE6C84">
      <w:pPr>
        <w:pStyle w:val="Heading3"/>
        <w:numPr>
          <w:ilvl w:val="2"/>
          <w:numId w:val="6"/>
        </w:numPr>
      </w:pPr>
      <w:bookmarkStart w:id="91" w:name="_Toc526965911"/>
      <w:r>
        <w:rPr>
          <w:rFonts w:ascii="Times New Roman" w:eastAsia="Times New Roman" w:hAnsi="Times New Roman" w:cs="Times New Roman"/>
          <w:b/>
          <w:color w:val="000000"/>
        </w:rPr>
        <w:t>EBoX: Evidence of behavior information exchange mechanism against selfish attacks [8]</w:t>
      </w:r>
      <w:bookmarkEnd w:id="91"/>
    </w:p>
    <w:p w14:paraId="40E40075" w14:textId="77777777" w:rsidR="00514ECC" w:rsidRDefault="00514ECC">
      <w:pPr>
        <w:rPr>
          <w:rFonts w:ascii="Times New Roman" w:eastAsia="Times New Roman" w:hAnsi="Times New Roman" w:cs="Times New Roman"/>
        </w:rPr>
      </w:pPr>
    </w:p>
    <w:p w14:paraId="05F26CFD" w14:textId="39375CB1"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Evidence of Behavior Information Exchange (EBox) mechanism could detect selfish nodes and misbehaving nodes in the ad hoc network and </w:t>
      </w:r>
      <w:del w:id="92" w:author="SajithChamara" w:date="2018-10-10T16:06:00Z">
        <w:r w:rsidDel="00B56E81">
          <w:rPr>
            <w:rFonts w:ascii="Times New Roman" w:eastAsia="Times New Roman" w:hAnsi="Times New Roman" w:cs="Times New Roman"/>
            <w:color w:val="000000"/>
            <w:sz w:val="24"/>
            <w:szCs w:val="24"/>
          </w:rPr>
          <w:delText xml:space="preserve">ignore </w:delText>
        </w:r>
      </w:del>
      <w:ins w:id="93" w:author="SajithChamara" w:date="2018-10-10T16:06:00Z">
        <w:r w:rsidR="00B56E81">
          <w:rPr>
            <w:rFonts w:ascii="Times New Roman" w:eastAsia="Times New Roman" w:hAnsi="Times New Roman" w:cs="Times New Roman"/>
            <w:color w:val="000000"/>
            <w:sz w:val="24"/>
            <w:szCs w:val="24"/>
          </w:rPr>
          <w:t xml:space="preserve">eliminate </w:t>
        </w:r>
      </w:ins>
      <w:r>
        <w:rPr>
          <w:rFonts w:ascii="Times New Roman" w:eastAsia="Times New Roman" w:hAnsi="Times New Roman" w:cs="Times New Roman"/>
          <w:color w:val="000000"/>
          <w:sz w:val="24"/>
          <w:szCs w:val="24"/>
        </w:rPr>
        <w:t>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404BC947" w14:textId="77777777" w:rsidR="00514ECC" w:rsidRDefault="00514ECC">
      <w:pPr>
        <w:spacing w:line="360" w:lineRule="auto"/>
        <w:ind w:firstLine="720"/>
        <w:rPr>
          <w:rFonts w:ascii="Times New Roman" w:eastAsia="Times New Roman" w:hAnsi="Times New Roman" w:cs="Times New Roman"/>
          <w:sz w:val="24"/>
          <w:szCs w:val="24"/>
        </w:rPr>
      </w:pPr>
    </w:p>
    <w:p w14:paraId="36757871" w14:textId="77777777" w:rsidR="00514ECC" w:rsidRDefault="00BE6C84">
      <w:pPr>
        <w:pStyle w:val="Heading3"/>
        <w:numPr>
          <w:ilvl w:val="2"/>
          <w:numId w:val="6"/>
        </w:numPr>
      </w:pPr>
      <w:bookmarkStart w:id="94" w:name="_Toc526965912"/>
      <w:r>
        <w:rPr>
          <w:rFonts w:ascii="Times New Roman" w:eastAsia="Times New Roman" w:hAnsi="Times New Roman" w:cs="Times New Roman"/>
          <w:b/>
          <w:color w:val="000000"/>
        </w:rPr>
        <w:t>QoS of MANET through trust based AODV routing protocol by exclusion of black hole attack [9]</w:t>
      </w:r>
      <w:bookmarkEnd w:id="94"/>
    </w:p>
    <w:p w14:paraId="539A641C" w14:textId="77777777" w:rsidR="00514ECC" w:rsidRDefault="00514ECC">
      <w:pPr>
        <w:tabs>
          <w:tab w:val="left" w:pos="744"/>
          <w:tab w:val="left" w:pos="984"/>
        </w:tabs>
        <w:spacing w:line="360" w:lineRule="auto"/>
        <w:ind w:left="820"/>
        <w:jc w:val="both"/>
        <w:rPr>
          <w:rFonts w:ascii="Times New Roman" w:eastAsia="Times New Roman" w:hAnsi="Times New Roman" w:cs="Times New Roman"/>
          <w:sz w:val="24"/>
          <w:szCs w:val="24"/>
        </w:rPr>
      </w:pPr>
    </w:p>
    <w:p w14:paraId="64FF76F0" w14:textId="5E089D84" w:rsidR="00514ECC" w:rsidRDefault="00BE6C84">
      <w:pPr>
        <w:tabs>
          <w:tab w:val="left" w:pos="630"/>
          <w:tab w:val="left" w:pos="720"/>
          <w:tab w:val="left" w:pos="810"/>
          <w:tab w:val="left" w:pos="900"/>
          <w:tab w:val="left" w:pos="984"/>
          <w:tab w:val="left" w:pos="12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Radha Krishna Bar, Jyotsna Kumar Mandal</w:t>
      </w:r>
      <w:r w:rsidR="00AD48C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Moirangthem Marjit Singh have proposed to evaluate trust values for nodes in the ad hoc networks based upon two criteria</w:t>
      </w:r>
      <w:ins w:id="95" w:author="Upeksha Rathnasena" w:date="2018-10-10T09:42:00Z">
        <w:r w:rsidR="00950FBC">
          <w:rPr>
            <w:rFonts w:ascii="Times New Roman" w:eastAsia="Times New Roman" w:hAnsi="Times New Roman" w:cs="Times New Roman"/>
            <w:color w:val="000000"/>
            <w:sz w:val="24"/>
            <w:szCs w:val="24"/>
          </w:rPr>
          <w:t>;</w:t>
        </w:r>
      </w:ins>
      <w:ins w:id="96" w:author="SajithChamara" w:date="2018-10-10T16:07:00Z">
        <w:r w:rsidR="002C648E">
          <w:rPr>
            <w:rFonts w:ascii="Times New Roman" w:eastAsia="Times New Roman" w:hAnsi="Times New Roman" w:cs="Times New Roman"/>
            <w:color w:val="000000"/>
            <w:sz w:val="24"/>
            <w:szCs w:val="24"/>
          </w:rPr>
          <w:t xml:space="preserve"> </w:t>
        </w:r>
      </w:ins>
      <w:del w:id="97" w:author="SajithChamara" w:date="2018-10-10T16:07:00Z">
        <w:r w:rsidDel="002C648E">
          <w:rPr>
            <w:rFonts w:ascii="Times New Roman" w:eastAsia="Times New Roman" w:hAnsi="Times New Roman" w:cs="Times New Roman"/>
            <w:color w:val="000000"/>
            <w:sz w:val="24"/>
            <w:szCs w:val="24"/>
          </w:rPr>
          <w:delText xml:space="preserve"> which </w:delText>
        </w:r>
      </w:del>
      <w:r>
        <w:rPr>
          <w:rFonts w:ascii="Times New Roman" w:eastAsia="Times New Roman" w:hAnsi="Times New Roman" w:cs="Times New Roman"/>
          <w:color w:val="000000"/>
          <w:sz w:val="24"/>
          <w:szCs w:val="24"/>
        </w:rPr>
        <w:t>their ability to forward data packets and forward RREQ for a given network node. Finally</w:t>
      </w:r>
      <w:r w:rsidR="00AD48C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FC04DA">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trust value is calculated as a multiplication of </w:t>
      </w:r>
      <w:r w:rsidR="00FC04DA">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forwarded data packets ratio and forwarded RREQ packets ratio. Then trust value is recorded in the routing table to </w:t>
      </w:r>
      <w:r w:rsidR="00AD48C3">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ake routing decisions.</w:t>
      </w:r>
    </w:p>
    <w:p w14:paraId="3782BD30" w14:textId="77777777" w:rsidR="00514ECC" w:rsidRDefault="00514ECC">
      <w:pPr>
        <w:tabs>
          <w:tab w:val="left" w:pos="744"/>
          <w:tab w:val="left" w:pos="984"/>
        </w:tabs>
        <w:spacing w:line="360" w:lineRule="auto"/>
        <w:ind w:left="720"/>
        <w:jc w:val="both"/>
        <w:rPr>
          <w:rFonts w:ascii="Times New Roman" w:eastAsia="Times New Roman" w:hAnsi="Times New Roman" w:cs="Times New Roman"/>
        </w:rPr>
      </w:pPr>
    </w:p>
    <w:p w14:paraId="2DA0B8C6" w14:textId="77777777" w:rsidR="00514ECC" w:rsidRDefault="00514ECC">
      <w:pPr>
        <w:tabs>
          <w:tab w:val="left" w:pos="744"/>
          <w:tab w:val="left" w:pos="984"/>
        </w:tabs>
        <w:spacing w:line="360" w:lineRule="auto"/>
        <w:ind w:left="720"/>
        <w:jc w:val="both"/>
        <w:rPr>
          <w:rFonts w:ascii="Times New Roman" w:eastAsia="Times New Roman" w:hAnsi="Times New Roman" w:cs="Times New Roman"/>
        </w:rPr>
      </w:pPr>
    </w:p>
    <w:p w14:paraId="09DD51B5" w14:textId="77777777" w:rsidR="00514ECC" w:rsidRDefault="00514ECC">
      <w:pPr>
        <w:tabs>
          <w:tab w:val="left" w:pos="744"/>
          <w:tab w:val="left" w:pos="984"/>
        </w:tabs>
        <w:spacing w:line="360" w:lineRule="auto"/>
        <w:ind w:left="720"/>
        <w:jc w:val="both"/>
        <w:rPr>
          <w:rFonts w:ascii="Times New Roman" w:eastAsia="Times New Roman" w:hAnsi="Times New Roman" w:cs="Times New Roman"/>
        </w:rPr>
      </w:pPr>
    </w:p>
    <w:p w14:paraId="0A945510" w14:textId="77777777" w:rsidR="00514ECC" w:rsidRDefault="00514ECC">
      <w:pPr>
        <w:tabs>
          <w:tab w:val="left" w:pos="744"/>
          <w:tab w:val="left" w:pos="984"/>
        </w:tabs>
        <w:spacing w:line="360" w:lineRule="auto"/>
        <w:ind w:left="720"/>
        <w:jc w:val="both"/>
        <w:rPr>
          <w:rFonts w:ascii="Times New Roman" w:eastAsia="Times New Roman" w:hAnsi="Times New Roman" w:cs="Times New Roman"/>
        </w:rPr>
      </w:pPr>
    </w:p>
    <w:p w14:paraId="77900526" w14:textId="77777777" w:rsidR="00514ECC" w:rsidRDefault="00514ECC" w:rsidP="00997D9F">
      <w:pPr>
        <w:tabs>
          <w:tab w:val="left" w:pos="744"/>
          <w:tab w:val="left" w:pos="984"/>
        </w:tabs>
        <w:spacing w:line="360" w:lineRule="auto"/>
        <w:jc w:val="both"/>
        <w:rPr>
          <w:rFonts w:ascii="Times New Roman" w:eastAsia="Times New Roman" w:hAnsi="Times New Roman" w:cs="Times New Roman"/>
        </w:rPr>
      </w:pPr>
    </w:p>
    <w:p w14:paraId="6B2287CD" w14:textId="77777777" w:rsidR="00514ECC" w:rsidRDefault="00BE6C84">
      <w:pPr>
        <w:pStyle w:val="Heading2"/>
        <w:numPr>
          <w:ilvl w:val="1"/>
          <w:numId w:val="6"/>
        </w:numPr>
        <w:spacing w:before="220"/>
      </w:pPr>
      <w:bookmarkStart w:id="98" w:name="_Toc526965913"/>
      <w:r>
        <w:rPr>
          <w:rFonts w:ascii="Times New Roman" w:eastAsia="Times New Roman" w:hAnsi="Times New Roman" w:cs="Times New Roman"/>
          <w:b/>
          <w:color w:val="000000"/>
          <w:sz w:val="24"/>
          <w:szCs w:val="24"/>
        </w:rPr>
        <w:lastRenderedPageBreak/>
        <w:t>Research Gap and Research Problems</w:t>
      </w:r>
      <w:bookmarkEnd w:id="98"/>
    </w:p>
    <w:p w14:paraId="26C0AD33" w14:textId="77777777" w:rsidR="00514ECC" w:rsidRDefault="00514ECC">
      <w:pPr>
        <w:tabs>
          <w:tab w:val="left" w:pos="744"/>
          <w:tab w:val="left" w:pos="984"/>
        </w:tabs>
        <w:spacing w:line="360" w:lineRule="auto"/>
        <w:ind w:left="720"/>
        <w:jc w:val="both"/>
        <w:rPr>
          <w:rFonts w:ascii="Times New Roman" w:eastAsia="Times New Roman" w:hAnsi="Times New Roman" w:cs="Times New Roman"/>
        </w:rPr>
      </w:pPr>
    </w:p>
    <w:p w14:paraId="48C13C64" w14:textId="57CF2B1C" w:rsidR="00514ECC" w:rsidRPr="00FC6443" w:rsidRDefault="00BE6C84">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this dynamic and distributed behavior of nodes. This can lead to many IoT device failure</w:t>
      </w:r>
      <w:ins w:id="99" w:author="Upeksha Rathnasena" w:date="2018-10-10T09:44:00Z">
        <w:r w:rsidR="00950FBC">
          <w:rPr>
            <w:rFonts w:ascii="Times New Roman" w:eastAsia="Times New Roman" w:hAnsi="Times New Roman" w:cs="Times New Roman"/>
            <w:color w:val="000000"/>
            <w:sz w:val="24"/>
            <w:szCs w:val="24"/>
          </w:rPr>
          <w:t>s</w:t>
        </w:r>
      </w:ins>
      <w:r>
        <w:rPr>
          <w:rFonts w:ascii="Times New Roman" w:eastAsia="Times New Roman" w:hAnsi="Times New Roman" w:cs="Times New Roman"/>
          <w:color w:val="000000"/>
          <w:sz w:val="24"/>
          <w:szCs w:val="24"/>
        </w:rPr>
        <w:t xml:space="preserve"> </w:t>
      </w:r>
      <w:del w:id="100" w:author="SajithChamara" w:date="2018-10-10T16:08:00Z">
        <w:r w:rsidDel="004959C1">
          <w:rPr>
            <w:rFonts w:ascii="Times New Roman" w:eastAsia="Times New Roman" w:hAnsi="Times New Roman" w:cs="Times New Roman"/>
            <w:color w:val="000000"/>
            <w:sz w:val="24"/>
            <w:szCs w:val="24"/>
          </w:rPr>
          <w:delText xml:space="preserve">with </w:delText>
        </w:r>
      </w:del>
      <w:ins w:id="101" w:author="SajithChamara" w:date="2018-10-10T16:08:00Z">
        <w:r w:rsidR="004959C1">
          <w:rPr>
            <w:rFonts w:ascii="Times New Roman" w:eastAsia="Times New Roman" w:hAnsi="Times New Roman" w:cs="Times New Roman"/>
            <w:color w:val="000000"/>
            <w:sz w:val="24"/>
            <w:szCs w:val="24"/>
          </w:rPr>
          <w:t xml:space="preserve">in </w:t>
        </w:r>
      </w:ins>
      <w:r>
        <w:rPr>
          <w:rFonts w:ascii="Times New Roman" w:eastAsia="Times New Roman" w:hAnsi="Times New Roman" w:cs="Times New Roman"/>
          <w:color w:val="000000"/>
          <w:sz w:val="24"/>
          <w:szCs w:val="24"/>
        </w:rPr>
        <w:t>resource</w:t>
      </w:r>
      <w:r w:rsidR="00997D9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  </w:t>
      </w:r>
    </w:p>
    <w:p w14:paraId="3836B161" w14:textId="7899DC26" w:rsidR="00514ECC" w:rsidRPr="00FC6443" w:rsidRDefault="00BE6C84">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revealed in </w:t>
      </w:r>
      <w:r>
        <w:rPr>
          <w:rFonts w:ascii="Times New Roman" w:eastAsia="Times New Roman" w:hAnsi="Times New Roman" w:cs="Times New Roman"/>
          <w:color w:val="434343"/>
          <w:sz w:val="24"/>
          <w:szCs w:val="24"/>
        </w:rPr>
        <w:t>1.2.2</w:t>
      </w:r>
      <w:r>
        <w:rPr>
          <w:rFonts w:ascii="Times New Roman" w:eastAsia="Times New Roman" w:hAnsi="Times New Roman" w:cs="Times New Roman"/>
          <w:color w:val="000000"/>
          <w:sz w:val="24"/>
          <w:szCs w:val="24"/>
        </w:rPr>
        <w:t>, only the direct trust is calculated to evaluate the trustworthiness of nodes</w:t>
      </w:r>
      <w:ins w:id="102" w:author="Upeksha Rathnasena" w:date="2018-10-10T09:45:00Z">
        <w:r w:rsidR="00950FBC">
          <w:rPr>
            <w:rFonts w:ascii="Times New Roman" w:eastAsia="Times New Roman" w:hAnsi="Times New Roman" w:cs="Times New Roman"/>
            <w:color w:val="000000"/>
            <w:sz w:val="24"/>
            <w:szCs w:val="24"/>
          </w:rPr>
          <w:t xml:space="preserve"> </w:t>
        </w:r>
      </w:ins>
      <w:del w:id="103" w:author="Upeksha Rathnasena" w:date="2018-10-10T09:45:00Z">
        <w:r w:rsidDel="00950FBC">
          <w:rPr>
            <w:rFonts w:ascii="Times New Roman" w:eastAsia="Times New Roman" w:hAnsi="Times New Roman" w:cs="Times New Roman"/>
            <w:color w:val="000000"/>
            <w:sz w:val="24"/>
            <w:szCs w:val="24"/>
          </w:rPr>
          <w:delText xml:space="preserve">. </w:delText>
        </w:r>
      </w:del>
      <w:ins w:id="104" w:author="Upeksha Rathnasena" w:date="2018-10-10T09:45:00Z">
        <w:r w:rsidR="00950FBC">
          <w:rPr>
            <w:rFonts w:ascii="Times New Roman" w:eastAsia="Times New Roman" w:hAnsi="Times New Roman" w:cs="Times New Roman"/>
            <w:color w:val="000000"/>
            <w:sz w:val="24"/>
            <w:szCs w:val="24"/>
          </w:rPr>
          <w:t>t</w:t>
        </w:r>
      </w:ins>
      <w:del w:id="105" w:author="Upeksha Rathnasena" w:date="2018-10-10T09:45:00Z">
        <w:r w:rsidDel="00950FBC">
          <w:rPr>
            <w:rFonts w:ascii="Times New Roman" w:eastAsia="Times New Roman" w:hAnsi="Times New Roman" w:cs="Times New Roman"/>
            <w:color w:val="000000"/>
            <w:sz w:val="24"/>
            <w:szCs w:val="24"/>
          </w:rPr>
          <w:delText>T</w:delText>
        </w:r>
      </w:del>
      <w:r>
        <w:rPr>
          <w:rFonts w:ascii="Times New Roman" w:eastAsia="Times New Roman" w:hAnsi="Times New Roman" w:cs="Times New Roman"/>
          <w:color w:val="000000"/>
          <w:sz w:val="24"/>
          <w:szCs w:val="24"/>
        </w:rPr>
        <w:t>hat will cause problems in capturing indirect behaviors of</w:t>
      </w:r>
      <w:ins w:id="106" w:author="Upeksha Rathnasena" w:date="2018-10-10T09:45:00Z">
        <w:r w:rsidR="00950FBC">
          <w:rPr>
            <w:rFonts w:ascii="Times New Roman" w:eastAsia="Times New Roman" w:hAnsi="Times New Roman" w:cs="Times New Roman"/>
            <w:color w:val="000000"/>
            <w:sz w:val="24"/>
            <w:szCs w:val="24"/>
          </w:rPr>
          <w:t xml:space="preserve"> harmful</w:t>
        </w:r>
      </w:ins>
      <w:r>
        <w:rPr>
          <w:rFonts w:ascii="Times New Roman" w:eastAsia="Times New Roman" w:hAnsi="Times New Roman" w:cs="Times New Roman"/>
          <w:color w:val="000000"/>
          <w:sz w:val="24"/>
          <w:szCs w:val="24"/>
        </w:rPr>
        <w:t xml:space="preserve"> network nodes</w:t>
      </w:r>
      <w:del w:id="107" w:author="SajithChamara" w:date="2018-10-10T16:11:00Z">
        <w:r w:rsidDel="00BB3385">
          <w:rPr>
            <w:rFonts w:ascii="Times New Roman" w:eastAsia="Times New Roman" w:hAnsi="Times New Roman" w:cs="Times New Roman"/>
            <w:color w:val="000000"/>
            <w:sz w:val="24"/>
            <w:szCs w:val="24"/>
          </w:rPr>
          <w:delText xml:space="preserve"> that brings harm</w:delText>
        </w:r>
      </w:del>
      <w:r>
        <w:rPr>
          <w:rFonts w:ascii="Times New Roman" w:eastAsia="Times New Roman" w:hAnsi="Times New Roman" w:cs="Times New Roman"/>
          <w:color w:val="000000"/>
          <w:sz w:val="24"/>
          <w:szCs w:val="24"/>
        </w:rPr>
        <w:t>. There is no way to prove complete trustworthiness only depend</w:t>
      </w:r>
      <w:ins w:id="108" w:author="Upeksha Rathnasena" w:date="2018-10-10T09:46:00Z">
        <w:r w:rsidR="00950FBC">
          <w:rPr>
            <w:rFonts w:ascii="Times New Roman" w:eastAsia="Times New Roman" w:hAnsi="Times New Roman" w:cs="Times New Roman"/>
            <w:color w:val="000000"/>
            <w:sz w:val="24"/>
            <w:szCs w:val="24"/>
          </w:rPr>
          <w:t>ing</w:t>
        </w:r>
      </w:ins>
      <w:del w:id="109" w:author="Upeksha Rathnasena" w:date="2018-10-10T09:46:00Z">
        <w:r w:rsidR="00C865FE" w:rsidDel="00950FBC">
          <w:rPr>
            <w:rFonts w:ascii="Times New Roman" w:eastAsia="Times New Roman" w:hAnsi="Times New Roman" w:cs="Times New Roman"/>
            <w:color w:val="000000"/>
            <w:sz w:val="24"/>
            <w:szCs w:val="24"/>
          </w:rPr>
          <w:delText>s</w:delText>
        </w:r>
      </w:del>
      <w:r>
        <w:rPr>
          <w:rFonts w:ascii="Times New Roman" w:eastAsia="Times New Roman" w:hAnsi="Times New Roman" w:cs="Times New Roman"/>
          <w:color w:val="000000"/>
          <w:sz w:val="24"/>
          <w:szCs w:val="24"/>
        </w:rPr>
        <w:t xml:space="preserve"> on direct interactions among each node in the network. There </w:t>
      </w:r>
      <w:del w:id="110" w:author="SajithChamara" w:date="2018-10-10T16:09:00Z">
        <w:r w:rsidDel="00BB3385">
          <w:rPr>
            <w:rFonts w:ascii="Times New Roman" w:eastAsia="Times New Roman" w:hAnsi="Times New Roman" w:cs="Times New Roman"/>
            <w:color w:val="000000"/>
            <w:sz w:val="24"/>
            <w:szCs w:val="24"/>
          </w:rPr>
          <w:delText>might have chances</w:delText>
        </w:r>
      </w:del>
      <w:ins w:id="111" w:author="SajithChamara" w:date="2018-10-10T16:09:00Z">
        <w:r w:rsidR="00BB3385">
          <w:rPr>
            <w:rFonts w:ascii="Times New Roman" w:eastAsia="Times New Roman" w:hAnsi="Times New Roman" w:cs="Times New Roman"/>
            <w:color w:val="000000"/>
            <w:sz w:val="24"/>
            <w:szCs w:val="24"/>
          </w:rPr>
          <w:t>can be instances</w:t>
        </w:r>
      </w:ins>
      <w:r>
        <w:rPr>
          <w:rFonts w:ascii="Times New Roman" w:eastAsia="Times New Roman" w:hAnsi="Times New Roman" w:cs="Times New Roman"/>
          <w:color w:val="000000"/>
          <w:sz w:val="24"/>
          <w:szCs w:val="24"/>
        </w:rPr>
        <w:t xml:space="preserve"> of </w:t>
      </w:r>
      <w:del w:id="112" w:author="SajithChamara" w:date="2018-10-10T16:12:00Z">
        <w:r w:rsidDel="00A617F6">
          <w:rPr>
            <w:rFonts w:ascii="Times New Roman" w:eastAsia="Times New Roman" w:hAnsi="Times New Roman" w:cs="Times New Roman"/>
            <w:color w:val="000000"/>
            <w:sz w:val="24"/>
            <w:szCs w:val="24"/>
          </w:rPr>
          <w:delText xml:space="preserve">getting </w:delText>
        </w:r>
      </w:del>
      <w:ins w:id="113" w:author="SajithChamara" w:date="2018-10-10T16:12:00Z">
        <w:r w:rsidR="00A617F6">
          <w:rPr>
            <w:rFonts w:ascii="Times New Roman" w:eastAsia="Times New Roman" w:hAnsi="Times New Roman" w:cs="Times New Roman"/>
            <w:color w:val="000000"/>
            <w:sz w:val="24"/>
            <w:szCs w:val="24"/>
          </w:rPr>
          <w:t>ac</w:t>
        </w:r>
      </w:ins>
      <w:ins w:id="114" w:author="SajithChamara" w:date="2018-10-10T16:13:00Z">
        <w:r w:rsidR="00A617F6">
          <w:rPr>
            <w:rFonts w:ascii="Times New Roman" w:eastAsia="Times New Roman" w:hAnsi="Times New Roman" w:cs="Times New Roman"/>
            <w:color w:val="000000"/>
            <w:sz w:val="24"/>
            <w:szCs w:val="24"/>
          </w:rPr>
          <w:t>hieving</w:t>
        </w:r>
      </w:ins>
      <w:ins w:id="115" w:author="SajithChamara" w:date="2018-10-10T16:12:00Z">
        <w:r w:rsidR="00A617F6">
          <w:rPr>
            <w:rFonts w:ascii="Times New Roman" w:eastAsia="Times New Roman" w:hAnsi="Times New Roman" w:cs="Times New Roman"/>
            <w:color w:val="000000"/>
            <w:sz w:val="24"/>
            <w:szCs w:val="24"/>
          </w:rPr>
          <w:t xml:space="preserve"> </w:t>
        </w:r>
      </w:ins>
      <w:r>
        <w:rPr>
          <w:rFonts w:ascii="Times New Roman" w:eastAsia="Times New Roman" w:hAnsi="Times New Roman" w:cs="Times New Roman"/>
          <w:color w:val="000000"/>
          <w:sz w:val="24"/>
          <w:szCs w:val="24"/>
        </w:rPr>
        <w:t>high accuracy for trust values by getting recommendations from other network nodes. At the same time</w:t>
      </w:r>
      <w:ins w:id="116" w:author="Upeksha Rathnasena" w:date="2018-10-10T09:46:00Z">
        <w:r w:rsidR="00B51444">
          <w:rPr>
            <w:rFonts w:ascii="Times New Roman" w:eastAsia="Times New Roman" w:hAnsi="Times New Roman" w:cs="Times New Roman"/>
            <w:color w:val="000000"/>
            <w:sz w:val="24"/>
            <w:szCs w:val="24"/>
          </w:rPr>
          <w:t>, one</w:t>
        </w:r>
      </w:ins>
      <w:r>
        <w:rPr>
          <w:rFonts w:ascii="Times New Roman" w:eastAsia="Times New Roman" w:hAnsi="Times New Roman" w:cs="Times New Roman"/>
          <w:color w:val="000000"/>
          <w:sz w:val="24"/>
          <w:szCs w:val="24"/>
        </w:rPr>
        <w:t xml:space="preserve"> </w:t>
      </w:r>
      <w:del w:id="117" w:author="Upeksha Rathnasena" w:date="2018-10-10T09:46:00Z">
        <w:r w:rsidDel="00B51444">
          <w:rPr>
            <w:rFonts w:ascii="Times New Roman" w:eastAsia="Times New Roman" w:hAnsi="Times New Roman" w:cs="Times New Roman"/>
            <w:color w:val="000000"/>
            <w:sz w:val="24"/>
            <w:szCs w:val="24"/>
          </w:rPr>
          <w:delText xml:space="preserve">could </w:delText>
        </w:r>
      </w:del>
      <w:del w:id="118" w:author="Upeksha Rathnasena" w:date="2018-10-10T09:56:00Z">
        <w:r w:rsidDel="004727F4">
          <w:rPr>
            <w:rFonts w:ascii="Times New Roman" w:eastAsia="Times New Roman" w:hAnsi="Times New Roman" w:cs="Times New Roman"/>
            <w:color w:val="000000"/>
            <w:sz w:val="24"/>
            <w:szCs w:val="24"/>
          </w:rPr>
          <w:delText>not</w:delText>
        </w:r>
      </w:del>
      <w:ins w:id="119" w:author="Upeksha Rathnasena" w:date="2018-10-10T09:56:00Z">
        <w:r w:rsidR="004727F4">
          <w:rPr>
            <w:rFonts w:ascii="Times New Roman" w:eastAsia="Times New Roman" w:hAnsi="Times New Roman" w:cs="Times New Roman"/>
            <w:color w:val="000000"/>
            <w:sz w:val="24"/>
            <w:szCs w:val="24"/>
          </w:rPr>
          <w:t>cannot</w:t>
        </w:r>
      </w:ins>
      <w:r>
        <w:rPr>
          <w:rFonts w:ascii="Times New Roman" w:eastAsia="Times New Roman" w:hAnsi="Times New Roman" w:cs="Times New Roman"/>
          <w:color w:val="000000"/>
          <w:sz w:val="24"/>
          <w:szCs w:val="24"/>
        </w:rPr>
        <w:t xml:space="preserve"> come to a better decision only depending on indirect trust value. Th</w:t>
      </w:r>
      <w:ins w:id="120" w:author="Upeksha Rathnasena" w:date="2018-10-10T09:47:00Z">
        <w:r w:rsidR="00B51444">
          <w:rPr>
            <w:rFonts w:ascii="Times New Roman" w:eastAsia="Times New Roman" w:hAnsi="Times New Roman" w:cs="Times New Roman"/>
            <w:color w:val="000000"/>
            <w:sz w:val="24"/>
            <w:szCs w:val="24"/>
          </w:rPr>
          <w:t>is highlights</w:t>
        </w:r>
      </w:ins>
      <w:del w:id="121" w:author="Upeksha Rathnasena" w:date="2018-10-10T09:47:00Z">
        <w:r w:rsidDel="00B51444">
          <w:rPr>
            <w:rFonts w:ascii="Times New Roman" w:eastAsia="Times New Roman" w:hAnsi="Times New Roman" w:cs="Times New Roman"/>
            <w:color w:val="000000"/>
            <w:sz w:val="24"/>
            <w:szCs w:val="24"/>
          </w:rPr>
          <w:delText>at</w:delText>
        </w:r>
      </w:del>
      <w:r>
        <w:rPr>
          <w:rFonts w:ascii="Times New Roman" w:eastAsia="Times New Roman" w:hAnsi="Times New Roman" w:cs="Times New Roman"/>
          <w:color w:val="000000"/>
          <w:sz w:val="24"/>
          <w:szCs w:val="24"/>
        </w:rPr>
        <w:t xml:space="preserve"> </w:t>
      </w:r>
      <w:del w:id="122" w:author="SajithChamara" w:date="2018-10-10T16:13:00Z">
        <w:r w:rsidDel="00A617F6">
          <w:rPr>
            <w:rFonts w:ascii="Times New Roman" w:eastAsia="Times New Roman" w:hAnsi="Times New Roman" w:cs="Times New Roman"/>
            <w:color w:val="000000"/>
            <w:sz w:val="24"/>
            <w:szCs w:val="24"/>
          </w:rPr>
          <w:delText xml:space="preserve">will arise </w:delText>
        </w:r>
      </w:del>
      <w:r>
        <w:rPr>
          <w:rFonts w:ascii="Times New Roman" w:eastAsia="Times New Roman" w:hAnsi="Times New Roman" w:cs="Times New Roman"/>
          <w:color w:val="000000"/>
          <w:sz w:val="24"/>
          <w:szCs w:val="24"/>
        </w:rPr>
        <w:t xml:space="preserve">the requirement of calculating the average value of direct trust value and indirect trust value when </w:t>
      </w:r>
      <w:del w:id="123" w:author="SajithChamara" w:date="2018-10-10T16:15:00Z">
        <w:r w:rsidDel="006A3E7C">
          <w:rPr>
            <w:rFonts w:ascii="Times New Roman" w:eastAsia="Times New Roman" w:hAnsi="Times New Roman" w:cs="Times New Roman"/>
            <w:color w:val="000000"/>
            <w:sz w:val="24"/>
            <w:szCs w:val="24"/>
          </w:rPr>
          <w:delText>taking a better</w:delText>
        </w:r>
      </w:del>
      <w:ins w:id="124" w:author="SajithChamara" w:date="2018-10-10T16:15:00Z">
        <w:r w:rsidR="006A3E7C">
          <w:rPr>
            <w:rFonts w:ascii="Times New Roman" w:eastAsia="Times New Roman" w:hAnsi="Times New Roman" w:cs="Times New Roman"/>
            <w:color w:val="000000"/>
            <w:sz w:val="24"/>
            <w:szCs w:val="24"/>
          </w:rPr>
          <w:t>arriving at a more informed</w:t>
        </w:r>
      </w:ins>
      <w:r>
        <w:rPr>
          <w:rFonts w:ascii="Times New Roman" w:eastAsia="Times New Roman" w:hAnsi="Times New Roman" w:cs="Times New Roman"/>
          <w:color w:val="000000"/>
          <w:sz w:val="24"/>
          <w:szCs w:val="24"/>
        </w:rPr>
        <w:t xml:space="preserve"> conclusion on </w:t>
      </w:r>
      <w:r w:rsidR="00C865FE">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trustworthiness of nodes. On the other hand, </w:t>
      </w:r>
      <w:r w:rsidR="00C865FE">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definition </w:t>
      </w:r>
      <w:r w:rsidR="00C865FE">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z w:val="24"/>
          <w:szCs w:val="24"/>
        </w:rPr>
        <w:t xml:space="preserve"> trust among the network nodes is similar to trust among human beings. Direct trust is the trust which </w:t>
      </w:r>
      <w:del w:id="125" w:author="SajithChamara" w:date="2018-10-10T16:16:00Z">
        <w:r w:rsidDel="006A3E7C">
          <w:rPr>
            <w:rFonts w:ascii="Times New Roman" w:eastAsia="Times New Roman" w:hAnsi="Times New Roman" w:cs="Times New Roman"/>
            <w:color w:val="000000"/>
            <w:sz w:val="24"/>
            <w:szCs w:val="24"/>
          </w:rPr>
          <w:delText xml:space="preserve">builds </w:delText>
        </w:r>
      </w:del>
      <w:ins w:id="126" w:author="SajithChamara" w:date="2018-10-10T16:16:00Z">
        <w:r w:rsidR="006A3E7C">
          <w:rPr>
            <w:rFonts w:ascii="Times New Roman" w:eastAsia="Times New Roman" w:hAnsi="Times New Roman" w:cs="Times New Roman"/>
            <w:color w:val="000000"/>
            <w:sz w:val="24"/>
            <w:szCs w:val="24"/>
          </w:rPr>
          <w:t xml:space="preserve">is built </w:t>
        </w:r>
      </w:ins>
      <w:r>
        <w:rPr>
          <w:rFonts w:ascii="Times New Roman" w:eastAsia="Times New Roman" w:hAnsi="Times New Roman" w:cs="Times New Roman"/>
          <w:color w:val="000000"/>
          <w:sz w:val="24"/>
          <w:szCs w:val="24"/>
        </w:rPr>
        <w:t xml:space="preserve">with the experience among each other. When someone </w:t>
      </w:r>
      <w:del w:id="127" w:author="SajithChamara" w:date="2018-10-10T16:16:00Z">
        <w:r w:rsidDel="006A3E7C">
          <w:rPr>
            <w:rFonts w:ascii="Times New Roman" w:eastAsia="Times New Roman" w:hAnsi="Times New Roman" w:cs="Times New Roman"/>
            <w:color w:val="000000"/>
            <w:sz w:val="24"/>
            <w:szCs w:val="24"/>
          </w:rPr>
          <w:delText xml:space="preserve">has </w:delText>
        </w:r>
      </w:del>
      <w:r>
        <w:rPr>
          <w:rFonts w:ascii="Times New Roman" w:eastAsia="Times New Roman" w:hAnsi="Times New Roman" w:cs="Times New Roman"/>
          <w:color w:val="000000"/>
          <w:sz w:val="24"/>
          <w:szCs w:val="24"/>
        </w:rPr>
        <w:t xml:space="preserve">suspects </w:t>
      </w:r>
      <w:del w:id="128" w:author="SajithChamara" w:date="2018-10-10T16:21:00Z">
        <w:r w:rsidDel="006A3E7C">
          <w:rPr>
            <w:rFonts w:ascii="Times New Roman" w:eastAsia="Times New Roman" w:hAnsi="Times New Roman" w:cs="Times New Roman"/>
            <w:color w:val="000000"/>
            <w:sz w:val="24"/>
            <w:szCs w:val="24"/>
          </w:rPr>
          <w:delText xml:space="preserve">about that </w:delText>
        </w:r>
      </w:del>
      <w:r>
        <w:rPr>
          <w:rFonts w:ascii="Times New Roman" w:eastAsia="Times New Roman" w:hAnsi="Times New Roman" w:cs="Times New Roman"/>
          <w:color w:val="000000"/>
          <w:sz w:val="24"/>
          <w:szCs w:val="24"/>
        </w:rPr>
        <w:t>trust</w:t>
      </w:r>
      <w:del w:id="129" w:author="Upeksha Rathnasena" w:date="2018-10-10T10:39:00Z">
        <w:r w:rsidDel="0014330B">
          <w:rPr>
            <w:rFonts w:ascii="Times New Roman" w:eastAsia="Times New Roman" w:hAnsi="Times New Roman" w:cs="Times New Roman"/>
            <w:color w:val="000000"/>
            <w:sz w:val="24"/>
            <w:szCs w:val="24"/>
          </w:rPr>
          <w:delText xml:space="preserve">, </w:delText>
        </w:r>
      </w:del>
      <w:ins w:id="130" w:author="Upeksha Rathnasena" w:date="2018-10-10T10:39:00Z">
        <w:r w:rsidR="0014330B">
          <w:rPr>
            <w:rFonts w:ascii="Times New Roman" w:eastAsia="Times New Roman" w:hAnsi="Times New Roman" w:cs="Times New Roman"/>
            <w:color w:val="000000"/>
            <w:sz w:val="24"/>
            <w:szCs w:val="24"/>
          </w:rPr>
          <w:t xml:space="preserve">, they </w:t>
        </w:r>
      </w:ins>
      <w:del w:id="131" w:author="SajithChamara" w:date="2018-10-10T16:21:00Z">
        <w:r w:rsidDel="006A3E7C">
          <w:rPr>
            <w:rFonts w:ascii="Times New Roman" w:eastAsia="Times New Roman" w:hAnsi="Times New Roman" w:cs="Times New Roman"/>
            <w:color w:val="000000"/>
            <w:sz w:val="24"/>
            <w:szCs w:val="24"/>
          </w:rPr>
          <w:delText xml:space="preserve">going to </w:delText>
        </w:r>
      </w:del>
      <w:r>
        <w:rPr>
          <w:rFonts w:ascii="Times New Roman" w:eastAsia="Times New Roman" w:hAnsi="Times New Roman" w:cs="Times New Roman"/>
          <w:color w:val="000000"/>
          <w:sz w:val="24"/>
          <w:szCs w:val="24"/>
        </w:rPr>
        <w:t xml:space="preserve">take recommendations from others which is the indirect trust. Therefore, measuring both direct trust and indirect trust is a vital factor. </w:t>
      </w:r>
    </w:p>
    <w:p w14:paraId="253FA30B" w14:textId="43ABF6C5" w:rsidR="00514ECC" w:rsidRPr="00BE6C84" w:rsidRDefault="00BE6C84">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1.2.3, they do not consider </w:t>
      </w:r>
      <w:r w:rsidR="00C865FE">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collaborative behaviors of malicious nodes. Sometimes </w:t>
      </w:r>
      <w:r w:rsidR="00C865F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group of malicious nodes provide</w:t>
      </w:r>
      <w:del w:id="132" w:author="Upeksha Rathnasena" w:date="2018-10-10T10:42:00Z">
        <w:r w:rsidR="00C865FE" w:rsidDel="0014330B">
          <w:rPr>
            <w:rFonts w:ascii="Times New Roman" w:eastAsia="Times New Roman" w:hAnsi="Times New Roman" w:cs="Times New Roman"/>
            <w:color w:val="000000"/>
            <w:sz w:val="24"/>
            <w:szCs w:val="24"/>
          </w:rPr>
          <w:delText>s</w:delText>
        </w:r>
      </w:del>
      <w:r>
        <w:rPr>
          <w:rFonts w:ascii="Times New Roman" w:eastAsia="Times New Roman" w:hAnsi="Times New Roman" w:cs="Times New Roman"/>
          <w:color w:val="000000"/>
          <w:sz w:val="24"/>
          <w:szCs w:val="24"/>
        </w:rPr>
        <w:t xml:space="preserve"> wrong recommendations to make a node in their team as more trustworthy. Eventually</w:t>
      </w:r>
      <w:r w:rsidR="00C865F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it also contributes to a considerable amount of packet drops. Then there should be categories of malicious nodes such as pure malicious and collaborative malicious. Pure malicious nodes will misbehave individually, while collaborative malicious nodes misbeha</w:t>
      </w:r>
      <w:ins w:id="133" w:author="Upeksha Rathnasena" w:date="2018-10-10T10:42:00Z">
        <w:r w:rsidR="0014330B">
          <w:rPr>
            <w:rFonts w:ascii="Times New Roman" w:eastAsia="Times New Roman" w:hAnsi="Times New Roman" w:cs="Times New Roman"/>
            <w:color w:val="000000"/>
            <w:sz w:val="24"/>
            <w:szCs w:val="24"/>
          </w:rPr>
          <w:t>ve</w:t>
        </w:r>
      </w:ins>
      <w:del w:id="134" w:author="Upeksha Rathnasena" w:date="2018-10-10T10:42:00Z">
        <w:r w:rsidDel="0014330B">
          <w:rPr>
            <w:rFonts w:ascii="Times New Roman" w:eastAsia="Times New Roman" w:hAnsi="Times New Roman" w:cs="Times New Roman"/>
            <w:color w:val="000000"/>
            <w:sz w:val="24"/>
            <w:szCs w:val="24"/>
          </w:rPr>
          <w:delText>ving</w:delText>
        </w:r>
      </w:del>
      <w:r>
        <w:rPr>
          <w:rFonts w:ascii="Times New Roman" w:eastAsia="Times New Roman" w:hAnsi="Times New Roman" w:cs="Times New Roman"/>
          <w:color w:val="000000"/>
          <w:sz w:val="24"/>
          <w:szCs w:val="24"/>
        </w:rPr>
        <w:t xml:space="preserve"> as a team in the network. Therefore, it is important to distinguish the type of malicious nodes. </w:t>
      </w:r>
    </w:p>
    <w:p w14:paraId="155E9771" w14:textId="77777777" w:rsidR="00514ECC" w:rsidRDefault="00BE6C84">
      <w:pPr>
        <w:pStyle w:val="Heading2"/>
        <w:numPr>
          <w:ilvl w:val="1"/>
          <w:numId w:val="6"/>
        </w:numPr>
        <w:spacing w:before="220" w:line="360" w:lineRule="auto"/>
        <w:jc w:val="both"/>
      </w:pPr>
      <w:bookmarkStart w:id="135" w:name="_Toc526965914"/>
      <w:r>
        <w:rPr>
          <w:rFonts w:ascii="Times New Roman" w:eastAsia="Times New Roman" w:hAnsi="Times New Roman" w:cs="Times New Roman"/>
          <w:b/>
          <w:color w:val="000000"/>
          <w:sz w:val="24"/>
          <w:szCs w:val="24"/>
        </w:rPr>
        <w:lastRenderedPageBreak/>
        <w:t>Research Objectives</w:t>
      </w:r>
      <w:bookmarkEnd w:id="135"/>
    </w:p>
    <w:p w14:paraId="68E49799" w14:textId="77777777" w:rsidR="00514ECC" w:rsidRDefault="00514ECC">
      <w:pPr>
        <w:rPr>
          <w:rFonts w:ascii="Times New Roman" w:eastAsia="Times New Roman" w:hAnsi="Times New Roman" w:cs="Times New Roman"/>
        </w:rPr>
      </w:pPr>
    </w:p>
    <w:p w14:paraId="2498C8B6" w14:textId="77777777" w:rsidR="00514ECC" w:rsidRPr="00132BE6" w:rsidRDefault="00BE6C84" w:rsidP="00132BE6">
      <w:pPr>
        <w:rPr>
          <w:rFonts w:ascii="Times New Roman" w:hAnsi="Times New Roman" w:cs="Times New Roman"/>
          <w:b/>
          <w:bCs/>
          <w:sz w:val="24"/>
          <w:szCs w:val="24"/>
        </w:rPr>
      </w:pPr>
      <w:r w:rsidRPr="00132BE6">
        <w:rPr>
          <w:rFonts w:ascii="Times New Roman" w:hAnsi="Times New Roman" w:cs="Times New Roman"/>
          <w:b/>
          <w:bCs/>
          <w:sz w:val="24"/>
          <w:szCs w:val="24"/>
        </w:rPr>
        <w:t>Main Objectives</w:t>
      </w:r>
    </w:p>
    <w:p w14:paraId="1458B8D3" w14:textId="77777777" w:rsidR="00514ECC" w:rsidRDefault="00514ECC">
      <w:pPr>
        <w:rPr>
          <w:rFonts w:ascii="Times New Roman" w:eastAsia="Times New Roman" w:hAnsi="Times New Roman" w:cs="Times New Roman"/>
        </w:rPr>
      </w:pPr>
    </w:p>
    <w:p w14:paraId="2AB72DCD" w14:textId="77777777" w:rsidR="00514ECC" w:rsidRDefault="00BE6C84">
      <w:pPr>
        <w:numPr>
          <w:ilvl w:val="0"/>
          <w:numId w:val="10"/>
        </w:num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Categorize network nodes into defined trust levels according to their trustworthiness.</w:t>
      </w:r>
    </w:p>
    <w:p w14:paraId="5064DF53" w14:textId="77777777" w:rsidR="00514ECC" w:rsidRDefault="00BE6C84">
      <w:pPr>
        <w:numPr>
          <w:ilvl w:val="0"/>
          <w:numId w:val="10"/>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Dynamically d</w:t>
      </w:r>
      <w:r>
        <w:rPr>
          <w:rFonts w:ascii="Times New Roman" w:eastAsia="Times New Roman" w:hAnsi="Times New Roman" w:cs="Times New Roman"/>
          <w:color w:val="000000"/>
          <w:sz w:val="24"/>
          <w:szCs w:val="24"/>
        </w:rPr>
        <w:t>etect malicious nodes and isolate them from the network.</w:t>
      </w:r>
    </w:p>
    <w:p w14:paraId="48D8426D" w14:textId="77777777" w:rsidR="00514ECC" w:rsidRDefault="00BE6C84">
      <w:pPr>
        <w:numPr>
          <w:ilvl w:val="0"/>
          <w:numId w:val="10"/>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Analyze performance metrics when detecting the secured and reliable routes using proposed trust-based schema.</w:t>
      </w:r>
    </w:p>
    <w:p w14:paraId="2B79302F" w14:textId="77777777" w:rsidR="00514ECC" w:rsidRDefault="00BE6C84">
      <w:pPr>
        <w:numPr>
          <w:ilvl w:val="0"/>
          <w:numId w:val="10"/>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Analyze historical trust value fluctuations and calculate a Q-value based on dynamic reward points for each of the node within the trust table.</w:t>
      </w:r>
    </w:p>
    <w:p w14:paraId="633A33B8" w14:textId="77777777" w:rsidR="00514ECC" w:rsidRDefault="00514ECC">
      <w:pPr>
        <w:rPr>
          <w:rFonts w:ascii="Times New Roman" w:eastAsia="Times New Roman" w:hAnsi="Times New Roman" w:cs="Times New Roman"/>
        </w:rPr>
      </w:pPr>
    </w:p>
    <w:p w14:paraId="4ADEFFF8" w14:textId="77777777" w:rsidR="00514ECC" w:rsidRPr="00132BE6" w:rsidRDefault="00BE6C84" w:rsidP="00132BE6">
      <w:pPr>
        <w:rPr>
          <w:rFonts w:ascii="Times New Roman" w:hAnsi="Times New Roman" w:cs="Times New Roman"/>
          <w:b/>
          <w:bCs/>
        </w:rPr>
      </w:pPr>
      <w:r w:rsidRPr="00132BE6">
        <w:rPr>
          <w:rFonts w:ascii="Times New Roman" w:hAnsi="Times New Roman" w:cs="Times New Roman"/>
          <w:b/>
          <w:bCs/>
          <w:sz w:val="24"/>
          <w:szCs w:val="24"/>
        </w:rPr>
        <w:t>Specific Objectives</w:t>
      </w:r>
    </w:p>
    <w:p w14:paraId="680EBD09" w14:textId="77777777" w:rsidR="00514ECC" w:rsidRDefault="00514ECC">
      <w:pPr>
        <w:rPr>
          <w:rFonts w:ascii="Times New Roman" w:eastAsia="Times New Roman" w:hAnsi="Times New Roman" w:cs="Times New Roman"/>
        </w:rPr>
      </w:pPr>
    </w:p>
    <w:p w14:paraId="1876EA59" w14:textId="77777777" w:rsidR="00514ECC" w:rsidRDefault="00BE6C84">
      <w:pPr>
        <w:numPr>
          <w:ilvl w:val="0"/>
          <w:numId w:val="3"/>
        </w:num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direct trust and indirect trust values to measure the overall trustworthiness of network nodes.</w:t>
      </w:r>
    </w:p>
    <w:p w14:paraId="25091746" w14:textId="77777777" w:rsidR="00514ECC" w:rsidRDefault="00BE6C84">
      <w:pPr>
        <w:numPr>
          <w:ilvl w:val="0"/>
          <w:numId w:val="3"/>
        </w:num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Deduct penalty points from trust value for possible malicious activities of directly connected nodes.</w:t>
      </w:r>
    </w:p>
    <w:p w14:paraId="68CEA215" w14:textId="77777777" w:rsidR="00514ECC" w:rsidRDefault="00BE6C84">
      <w:pPr>
        <w:numPr>
          <w:ilvl w:val="0"/>
          <w:numId w:val="3"/>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Distinguish pure malicious nodes and collaborative malicious nodes in the ad hoc network.</w:t>
      </w:r>
    </w:p>
    <w:p w14:paraId="5A2CEEAC" w14:textId="77777777" w:rsidR="00514ECC" w:rsidRDefault="00BE6C84">
      <w:pPr>
        <w:numPr>
          <w:ilvl w:val="0"/>
          <w:numId w:val="3"/>
        </w:num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Trust Recommendation Request (TRR) algorithm to exchange trust recommendations among directly connected network nodes.</w:t>
      </w:r>
    </w:p>
    <w:p w14:paraId="08CD1DAC" w14:textId="77777777" w:rsidR="00514ECC" w:rsidRDefault="00BE6C84">
      <w:pPr>
        <w:numPr>
          <w:ilvl w:val="0"/>
          <w:numId w:val="3"/>
        </w:numPr>
        <w:pBdr>
          <w:top w:val="nil"/>
          <w:left w:val="nil"/>
          <w:bottom w:val="nil"/>
          <w:right w:val="nil"/>
          <w:between w:val="nil"/>
        </w:pBd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sz w:val="24"/>
          <w:szCs w:val="24"/>
        </w:rPr>
        <w:t>Predict the secured routes in MANET using Q-Learning mechanism.</w:t>
      </w:r>
    </w:p>
    <w:p w14:paraId="3FF7F327" w14:textId="77777777" w:rsidR="00514ECC" w:rsidRDefault="00BE6C84">
      <w:pPr>
        <w:numPr>
          <w:ilvl w:val="0"/>
          <w:numId w:val="3"/>
        </w:numPr>
        <w:pBdr>
          <w:top w:val="nil"/>
          <w:left w:val="nil"/>
          <w:bottom w:val="nil"/>
          <w:right w:val="nil"/>
          <w:between w:val="nil"/>
        </w:pBd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generic trust</w:t>
      </w:r>
      <w:r w:rsidR="004C38F6">
        <w:rPr>
          <w:rFonts w:ascii="Times New Roman" w:eastAsia="Times New Roman" w:hAnsi="Times New Roman" w:cs="Times New Roman"/>
          <w:sz w:val="24"/>
          <w:szCs w:val="24"/>
        </w:rPr>
        <w:t>-</w:t>
      </w:r>
      <w:r>
        <w:rPr>
          <w:rFonts w:ascii="Times New Roman" w:eastAsia="Times New Roman" w:hAnsi="Times New Roman" w:cs="Times New Roman"/>
          <w:sz w:val="24"/>
          <w:szCs w:val="24"/>
        </w:rPr>
        <w:t>based routing protocols framework to facilitate trust routing protocol implementations.</w:t>
      </w:r>
    </w:p>
    <w:p w14:paraId="2637E454" w14:textId="77777777" w:rsidR="00514ECC" w:rsidRDefault="00514ECC">
      <w:pPr>
        <w:pBdr>
          <w:top w:val="nil"/>
          <w:left w:val="nil"/>
          <w:bottom w:val="nil"/>
          <w:right w:val="nil"/>
          <w:between w:val="nil"/>
        </w:pBdr>
        <w:spacing w:after="0" w:line="360" w:lineRule="auto"/>
        <w:ind w:left="720" w:hanging="720"/>
        <w:rPr>
          <w:rFonts w:ascii="Times New Roman" w:eastAsia="Times New Roman" w:hAnsi="Times New Roman" w:cs="Times New Roman"/>
          <w:color w:val="000000"/>
        </w:rPr>
      </w:pPr>
    </w:p>
    <w:p w14:paraId="493F3718" w14:textId="77777777" w:rsidR="00514ECC" w:rsidRDefault="00514ECC">
      <w:pPr>
        <w:pBdr>
          <w:top w:val="nil"/>
          <w:left w:val="nil"/>
          <w:bottom w:val="nil"/>
          <w:right w:val="nil"/>
          <w:between w:val="nil"/>
        </w:pBdr>
        <w:spacing w:after="0" w:line="360" w:lineRule="auto"/>
        <w:ind w:left="720" w:hanging="720"/>
        <w:rPr>
          <w:rFonts w:ascii="Times New Roman" w:eastAsia="Times New Roman" w:hAnsi="Times New Roman" w:cs="Times New Roman"/>
          <w:color w:val="000000"/>
        </w:rPr>
      </w:pPr>
    </w:p>
    <w:p w14:paraId="19315FA0" w14:textId="77777777" w:rsidR="00FC6443" w:rsidRDefault="00FC6443">
      <w:pPr>
        <w:pBdr>
          <w:top w:val="nil"/>
          <w:left w:val="nil"/>
          <w:bottom w:val="nil"/>
          <w:right w:val="nil"/>
          <w:between w:val="nil"/>
        </w:pBdr>
        <w:spacing w:after="0" w:line="360" w:lineRule="auto"/>
        <w:ind w:left="720" w:hanging="720"/>
        <w:rPr>
          <w:rFonts w:ascii="Times New Roman" w:eastAsia="Times New Roman" w:hAnsi="Times New Roman" w:cs="Times New Roman"/>
          <w:color w:val="000000"/>
        </w:rPr>
      </w:pPr>
    </w:p>
    <w:p w14:paraId="162E30AE" w14:textId="77777777" w:rsidR="00514ECC" w:rsidRDefault="00514ECC">
      <w:pPr>
        <w:pBdr>
          <w:top w:val="nil"/>
          <w:left w:val="nil"/>
          <w:bottom w:val="nil"/>
          <w:right w:val="nil"/>
          <w:between w:val="nil"/>
        </w:pBdr>
        <w:spacing w:after="0" w:line="360" w:lineRule="auto"/>
        <w:ind w:left="720" w:hanging="720"/>
        <w:rPr>
          <w:rFonts w:ascii="Times New Roman" w:eastAsia="Times New Roman" w:hAnsi="Times New Roman" w:cs="Times New Roman"/>
          <w:color w:val="000000"/>
        </w:rPr>
      </w:pPr>
    </w:p>
    <w:p w14:paraId="050E357E" w14:textId="77777777" w:rsidR="00514ECC" w:rsidRDefault="00514ECC" w:rsidP="00BE6C84">
      <w:pPr>
        <w:pBdr>
          <w:top w:val="nil"/>
          <w:left w:val="nil"/>
          <w:bottom w:val="nil"/>
          <w:right w:val="nil"/>
          <w:between w:val="nil"/>
        </w:pBdr>
        <w:spacing w:line="360" w:lineRule="auto"/>
        <w:rPr>
          <w:rFonts w:ascii="Times New Roman" w:eastAsia="Times New Roman" w:hAnsi="Times New Roman" w:cs="Times New Roman"/>
          <w:color w:val="000000"/>
        </w:rPr>
      </w:pPr>
    </w:p>
    <w:p w14:paraId="0D26D1AF" w14:textId="77777777" w:rsidR="00514ECC" w:rsidRDefault="00BE6C84">
      <w:pPr>
        <w:pStyle w:val="Heading1"/>
        <w:numPr>
          <w:ilvl w:val="0"/>
          <w:numId w:val="6"/>
        </w:numPr>
      </w:pPr>
      <w:bookmarkStart w:id="136" w:name="_Toc526965915"/>
      <w:r>
        <w:rPr>
          <w:rFonts w:ascii="Times New Roman" w:eastAsia="Times New Roman" w:hAnsi="Times New Roman" w:cs="Times New Roman"/>
          <w:b/>
          <w:color w:val="000000"/>
          <w:sz w:val="28"/>
          <w:szCs w:val="28"/>
        </w:rPr>
        <w:lastRenderedPageBreak/>
        <w:t>METHODOLOGY</w:t>
      </w:r>
      <w:bookmarkEnd w:id="136"/>
    </w:p>
    <w:p w14:paraId="2546CED0" w14:textId="77777777" w:rsidR="00514ECC" w:rsidRDefault="00514ECC">
      <w:pPr>
        <w:rPr>
          <w:rFonts w:ascii="Times New Roman" w:eastAsia="Times New Roman" w:hAnsi="Times New Roman" w:cs="Times New Roman"/>
        </w:rPr>
      </w:pPr>
    </w:p>
    <w:p w14:paraId="2878C9CC" w14:textId="77777777" w:rsidR="00514ECC" w:rsidRDefault="00BE6C84">
      <w:pPr>
        <w:pStyle w:val="Heading2"/>
        <w:numPr>
          <w:ilvl w:val="1"/>
          <w:numId w:val="6"/>
        </w:numPr>
      </w:pPr>
      <w:bookmarkStart w:id="137" w:name="_Toc526965916"/>
      <w:r>
        <w:rPr>
          <w:rFonts w:ascii="Times New Roman" w:eastAsia="Times New Roman" w:hAnsi="Times New Roman" w:cs="Times New Roman"/>
          <w:b/>
          <w:color w:val="000000"/>
          <w:sz w:val="24"/>
          <w:szCs w:val="24"/>
        </w:rPr>
        <w:t>Direct Trust Calculation</w:t>
      </w:r>
      <w:bookmarkEnd w:id="137"/>
    </w:p>
    <w:p w14:paraId="3CE24E7B" w14:textId="77777777" w:rsidR="00514ECC" w:rsidRDefault="00514ECC">
      <w:pPr>
        <w:rPr>
          <w:rFonts w:ascii="Times New Roman" w:eastAsia="Times New Roman" w:hAnsi="Times New Roman" w:cs="Times New Roman"/>
        </w:rPr>
      </w:pPr>
    </w:p>
    <w:p w14:paraId="50E9A770" w14:textId="0BC75C41" w:rsidR="00514ECC" w:rsidRDefault="00BE6C84">
      <w:pPr>
        <w:spacing w:line="355"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the period of time, nodes </w:t>
      </w:r>
      <w:del w:id="138" w:author="SajithChamara" w:date="2018-10-10T16:32:00Z">
        <w:r w:rsidDel="00F85DBB">
          <w:rPr>
            <w:rFonts w:ascii="Times New Roman" w:eastAsia="Times New Roman" w:hAnsi="Times New Roman" w:cs="Times New Roman"/>
            <w:sz w:val="24"/>
            <w:szCs w:val="24"/>
          </w:rPr>
          <w:delText xml:space="preserve">want </w:delText>
        </w:r>
      </w:del>
      <w:ins w:id="139" w:author="SajithChamara" w:date="2018-10-10T16:32:00Z">
        <w:r w:rsidR="00F85DBB">
          <w:rPr>
            <w:rFonts w:ascii="Times New Roman" w:eastAsia="Times New Roman" w:hAnsi="Times New Roman" w:cs="Times New Roman"/>
            <w:sz w:val="24"/>
            <w:szCs w:val="24"/>
          </w:rPr>
          <w:t xml:space="preserve">are required </w:t>
        </w:r>
      </w:ins>
      <w:r>
        <w:rPr>
          <w:rFonts w:ascii="Times New Roman" w:eastAsia="Times New Roman" w:hAnsi="Times New Roman" w:cs="Times New Roman"/>
          <w:sz w:val="24"/>
          <w:szCs w:val="24"/>
        </w:rPr>
        <w:t>to send packets to a particular destination. All the nodes broadcast the HELLO packets to discover the desired route. Only one hop neighbors respond to the hello packets because they are in</w:t>
      </w:r>
      <w:ins w:id="140" w:author="Upeksha Rathnasena" w:date="2018-10-10T10:44:00Z">
        <w:r w:rsidR="0014330B">
          <w:rPr>
            <w:rFonts w:ascii="Times New Roman" w:eastAsia="Times New Roman" w:hAnsi="Times New Roman" w:cs="Times New Roman"/>
            <w:sz w:val="24"/>
            <w:szCs w:val="24"/>
          </w:rPr>
          <w:t xml:space="preserve"> the</w:t>
        </w:r>
      </w:ins>
      <w:r>
        <w:rPr>
          <w:rFonts w:ascii="Times New Roman" w:eastAsia="Times New Roman" w:hAnsi="Times New Roman" w:cs="Times New Roman"/>
          <w:sz w:val="24"/>
          <w:szCs w:val="24"/>
        </w:rPr>
        <w:t xml:space="preserve"> same communication range. So that each node ensures it’s one hop neighboring nodes ultimately.  From that, each node can conclude how many nodes are staying as one-hop neighbors. In AODV the following control packets are used. In </w:t>
      </w:r>
      <w:r w:rsidR="004C38F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route discovery phase, route request (RREQ), route reply (RPLY) packets are used. Route Error (RERR) and HELLO packets are used in route maintenance phase. While evaluating trust, these packets are also considered because they provide a significant contribution towards the routing operations. Though misbehaving nodes can also utilize such packets</w:t>
      </w:r>
      <w:ins w:id="141" w:author="Upeksha Rathnasena" w:date="2018-10-10T10:45:00Z">
        <w:r w:rsidR="0014330B">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r w:rsidR="004C38F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probability of utilization of such packets </w:t>
      </w:r>
      <w:del w:id="142" w:author="SajithChamara" w:date="2018-10-10T16:32:00Z">
        <w:r w:rsidDel="00427701">
          <w:rPr>
            <w:rFonts w:ascii="Times New Roman" w:eastAsia="Times New Roman" w:hAnsi="Times New Roman" w:cs="Times New Roman"/>
            <w:sz w:val="24"/>
            <w:szCs w:val="24"/>
          </w:rPr>
          <w:delText xml:space="preserve">are </w:delText>
        </w:r>
      </w:del>
      <w:ins w:id="143" w:author="SajithChamara" w:date="2018-10-10T16:32:00Z">
        <w:r w:rsidR="00427701">
          <w:rPr>
            <w:rFonts w:ascii="Times New Roman" w:eastAsia="Times New Roman" w:hAnsi="Times New Roman" w:cs="Times New Roman"/>
            <w:sz w:val="24"/>
            <w:szCs w:val="24"/>
          </w:rPr>
          <w:t xml:space="preserve">is </w:t>
        </w:r>
      </w:ins>
      <w:r>
        <w:rPr>
          <w:rFonts w:ascii="Times New Roman" w:eastAsia="Times New Roman" w:hAnsi="Times New Roman" w:cs="Times New Roman"/>
          <w:sz w:val="24"/>
          <w:szCs w:val="24"/>
        </w:rPr>
        <w:t>relatively low compared with the well-behaving nodes.</w:t>
      </w:r>
    </w:p>
    <w:p w14:paraId="2EC95CF7" w14:textId="0D0BD3FF" w:rsidR="00514ECC" w:rsidRDefault="006019E6">
      <w:pPr>
        <w:spacing w:line="355" w:lineRule="auto"/>
        <w:ind w:right="40"/>
        <w:jc w:val="both"/>
        <w:rPr>
          <w:rFonts w:ascii="Times New Roman" w:eastAsia="Times New Roman" w:hAnsi="Times New Roman" w:cs="Times New Roman"/>
          <w:sz w:val="24"/>
          <w:szCs w:val="24"/>
        </w:rPr>
      </w:pPr>
      <w:ins w:id="144" w:author="SajithChamara" w:date="2018-10-10T16:44:00Z">
        <w:r>
          <w:rPr>
            <w:rFonts w:ascii="Times New Roman" w:eastAsia="Times New Roman" w:hAnsi="Times New Roman" w:cs="Times New Roman"/>
            <w:sz w:val="24"/>
            <w:szCs w:val="24"/>
          </w:rPr>
          <w:t>N</w:t>
        </w:r>
      </w:ins>
      <w:del w:id="145" w:author="SajithChamara" w:date="2018-10-10T16:44:00Z">
        <w:r w:rsidR="00BE6C84" w:rsidDel="00346AAF">
          <w:rPr>
            <w:rFonts w:ascii="Times New Roman" w:eastAsia="Times New Roman" w:hAnsi="Times New Roman" w:cs="Times New Roman"/>
            <w:sz w:val="24"/>
            <w:szCs w:val="24"/>
          </w:rPr>
          <w:delText>Where N</w:delText>
        </w:r>
      </w:del>
      <w:r w:rsidR="00BE6C84">
        <w:rPr>
          <w:rFonts w:ascii="Times New Roman" w:eastAsia="Times New Roman" w:hAnsi="Times New Roman" w:cs="Times New Roman"/>
          <w:sz w:val="24"/>
          <w:szCs w:val="24"/>
        </w:rPr>
        <w:t xml:space="preserve">DF denotes the number of data packets actually forwarded, NDR denotes the number of packets actually received over a period of time with n number of interactions. Likewise, every node could calculate the trust value of all its one-hop neighbors and update its Trust table. Each node can monitor its neighboring nodes’ forwarding behavior by using passive acknowledgment. After calculating the Control Packet (CP) and the Data Packet (DP), Direct Trust (DT) is calculated. </w:t>
      </w:r>
    </w:p>
    <w:p w14:paraId="7E002B12" w14:textId="2F9F1944" w:rsidR="00514ECC" w:rsidRDefault="00BE6C84">
      <w:pPr>
        <w:spacing w:after="0" w:line="357"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direct trust calculation, Control packets and Data packets are taken periodically for a given time period with the number of interactions or transactions </w:t>
      </w:r>
      <w:del w:id="146" w:author="SajithChamara" w:date="2018-10-10T16:55:00Z">
        <w:r w:rsidDel="004B70E8">
          <w:rPr>
            <w:rFonts w:ascii="Times New Roman" w:eastAsia="Times New Roman" w:hAnsi="Times New Roman" w:cs="Times New Roman"/>
            <w:sz w:val="24"/>
            <w:szCs w:val="24"/>
          </w:rPr>
          <w:delText xml:space="preserve">happened </w:delText>
        </w:r>
      </w:del>
      <w:ins w:id="147" w:author="SajithChamara" w:date="2018-10-10T16:55:00Z">
        <w:r w:rsidR="004B70E8">
          <w:rPr>
            <w:rFonts w:ascii="Times New Roman" w:eastAsia="Times New Roman" w:hAnsi="Times New Roman" w:cs="Times New Roman"/>
            <w:sz w:val="24"/>
            <w:szCs w:val="24"/>
          </w:rPr>
          <w:t xml:space="preserve">which occurred </w:t>
        </w:r>
      </w:ins>
      <w:r>
        <w:rPr>
          <w:rFonts w:ascii="Times New Roman" w:eastAsia="Times New Roman" w:hAnsi="Times New Roman" w:cs="Times New Roman"/>
          <w:sz w:val="24"/>
          <w:szCs w:val="24"/>
        </w:rPr>
        <w:t>during that time period.</w:t>
      </w:r>
    </w:p>
    <w:p w14:paraId="67814C58" w14:textId="77777777" w:rsidR="00514ECC" w:rsidRDefault="00BE6C84">
      <w:pPr>
        <w:spacing w:after="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Summation of CP and DP is calculated and the average trust value is taken as the direct trust. </w:t>
      </w:r>
    </w:p>
    <w:p w14:paraId="665AC114" w14:textId="77777777" w:rsidR="00514ECC" w:rsidRDefault="00BE6C84">
      <w:pPr>
        <w:spacing w:after="28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Equations for the Direct Trust calculation:</w:t>
      </w:r>
    </w:p>
    <w:p w14:paraId="42AE18CC" w14:textId="77777777" w:rsidR="00514ECC" w:rsidRDefault="00BE6C84">
      <w:pPr>
        <w:spacing w:after="280"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CP = (RREQ + RPLY + HELLO + RERR) / 4</w:t>
      </w:r>
    </w:p>
    <w:p w14:paraId="2BFA1F9B" w14:textId="77777777" w:rsidR="00514ECC" w:rsidRPr="00C55EAC" w:rsidRDefault="00BE6C84" w:rsidP="00C55EAC">
      <w:pPr>
        <w:rPr>
          <w:rFonts w:ascii="Times New Roman" w:hAnsi="Times New Roman" w:cs="Times New Roman"/>
          <w:sz w:val="24"/>
          <w:szCs w:val="24"/>
        </w:rPr>
      </w:pPr>
      <w:bookmarkStart w:id="148" w:name="_91vdiwtfdy3h" w:colFirst="0" w:colLast="0"/>
      <w:bookmarkEnd w:id="148"/>
      <w:r w:rsidRPr="00C55EAC">
        <w:rPr>
          <w:rFonts w:ascii="Times New Roman" w:hAnsi="Times New Roman" w:cs="Times New Roman"/>
          <w:sz w:val="24"/>
          <w:szCs w:val="24"/>
        </w:rPr>
        <w:t>DP = NDF / NDR</w:t>
      </w:r>
    </w:p>
    <w:p w14:paraId="359B3A73" w14:textId="77777777" w:rsidR="00514ECC" w:rsidRDefault="00C55EA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ar-SA"/>
        </w:rPr>
        <w:lastRenderedPageBreak/>
        <w:drawing>
          <wp:anchor distT="0" distB="0" distL="114300" distR="114300" simplePos="0" relativeHeight="251666432" behindDoc="0" locked="0" layoutInCell="1" allowOverlap="1" wp14:anchorId="2ACF6484" wp14:editId="714FD5A5">
            <wp:simplePos x="1440180" y="899160"/>
            <wp:positionH relativeFrom="margin">
              <wp:align>center</wp:align>
            </wp:positionH>
            <wp:positionV relativeFrom="margin">
              <wp:align>top</wp:align>
            </wp:positionV>
            <wp:extent cx="1402080" cy="510540"/>
            <wp:effectExtent l="0" t="0" r="7620" b="381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teq.JPG"/>
                    <pic:cNvPicPr/>
                  </pic:nvPicPr>
                  <pic:blipFill>
                    <a:blip r:embed="rId13">
                      <a:extLst>
                        <a:ext uri="{28A0092B-C50C-407E-A947-70E740481C1C}">
                          <a14:useLocalDpi xmlns:a14="http://schemas.microsoft.com/office/drawing/2010/main" val="0"/>
                        </a:ext>
                      </a:extLst>
                    </a:blip>
                    <a:stretch>
                      <a:fillRect/>
                    </a:stretch>
                  </pic:blipFill>
                  <pic:spPr>
                    <a:xfrm>
                      <a:off x="0" y="0"/>
                      <a:ext cx="1402080" cy="510540"/>
                    </a:xfrm>
                    <a:prstGeom prst="rect">
                      <a:avLst/>
                    </a:prstGeom>
                  </pic:spPr>
                </pic:pic>
              </a:graphicData>
            </a:graphic>
          </wp:anchor>
        </w:drawing>
      </w:r>
    </w:p>
    <w:p w14:paraId="1F1E3003" w14:textId="77777777" w:rsidR="00C55EAC" w:rsidRDefault="00C55EAC">
      <w:pPr>
        <w:spacing w:line="360" w:lineRule="auto"/>
        <w:ind w:right="40"/>
        <w:jc w:val="both"/>
        <w:rPr>
          <w:rFonts w:ascii="Times New Roman" w:eastAsia="Times New Roman" w:hAnsi="Times New Roman" w:cs="Times New Roman"/>
          <w:sz w:val="24"/>
          <w:szCs w:val="24"/>
        </w:rPr>
      </w:pPr>
    </w:p>
    <w:p w14:paraId="64249B95" w14:textId="77777777" w:rsidR="00514ECC" w:rsidRDefault="00BE6C84">
      <w:pPr>
        <w:spacing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DT - Direct trust value within the time period (T)</w:t>
      </w:r>
    </w:p>
    <w:p w14:paraId="6B71A1AE" w14:textId="77777777" w:rsidR="00514ECC" w:rsidRDefault="00BE6C84">
      <w:pPr>
        <w:spacing w:after="0" w:line="391" w:lineRule="auto"/>
        <w:ind w:right="47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CP - Control Packets  </w:t>
      </w:r>
    </w:p>
    <w:p w14:paraId="01548866" w14:textId="77777777" w:rsidR="00514ECC" w:rsidRDefault="00BE6C84">
      <w:pPr>
        <w:spacing w:after="0" w:line="391" w:lineRule="auto"/>
        <w:ind w:right="47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DP - Data Packets </w:t>
      </w:r>
    </w:p>
    <w:p w14:paraId="23017205" w14:textId="77777777" w:rsidR="00514ECC" w:rsidRDefault="00BE6C84">
      <w:pPr>
        <w:spacing w:after="1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number of interactions or transactions happened during the time period (T)</w:t>
      </w:r>
    </w:p>
    <w:p w14:paraId="097FEFCE" w14:textId="77777777"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Calculate Direct Trust (DT) for time period T</w:t>
      </w:r>
    </w:p>
    <w:p w14:paraId="0C1F637B" w14:textId="77777777" w:rsidR="00514ECC" w:rsidRDefault="00BE6C84">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rPr>
      </w:pPr>
      <w:r>
        <w:rPr>
          <w:rFonts w:ascii="Times New Roman" w:eastAsia="Times New Roman" w:hAnsi="Times New Roman" w:cs="Times New Roman"/>
          <w:sz w:val="24"/>
          <w:szCs w:val="24"/>
        </w:rPr>
        <w:t>Identify neighbour nodes</w:t>
      </w:r>
    </w:p>
    <w:p w14:paraId="2B3812E8" w14:textId="77777777" w:rsidR="00514ECC" w:rsidRDefault="00BE6C84">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every neighbor node do</w:t>
      </w:r>
    </w:p>
    <w:p w14:paraId="213A065E" w14:textId="77777777" w:rsidR="00514ECC" w:rsidRDefault="00BE6C84">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get number of RREQ</w:t>
      </w:r>
    </w:p>
    <w:p w14:paraId="4A130932" w14:textId="77777777" w:rsidR="00514ECC" w:rsidRDefault="00BE6C84">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get number of RPLY</w:t>
      </w:r>
    </w:p>
    <w:p w14:paraId="57549878" w14:textId="77777777" w:rsidR="00514ECC" w:rsidRDefault="00BE6C84">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get number of ERR</w:t>
      </w:r>
    </w:p>
    <w:p w14:paraId="636A18E5" w14:textId="77777777" w:rsidR="00514ECC" w:rsidRDefault="00BE6C84">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get number of HELLO</w:t>
      </w:r>
    </w:p>
    <w:p w14:paraId="7849F935" w14:textId="77777777" w:rsidR="00514ECC" w:rsidRDefault="00BE6C84">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calculate CP for T time duration</w:t>
      </w:r>
    </w:p>
    <w:p w14:paraId="48EA554C" w14:textId="77777777" w:rsidR="00514ECC" w:rsidRDefault="00BE6C84">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get number of data packets sent within T</w:t>
      </w:r>
    </w:p>
    <w:p w14:paraId="60D725F1" w14:textId="77777777" w:rsidR="00514ECC" w:rsidRDefault="00BE6C84">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get number of data packets received within T</w:t>
      </w:r>
    </w:p>
    <w:p w14:paraId="38D76684" w14:textId="77777777" w:rsidR="00514ECC" w:rsidRDefault="00BE6C84">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calculate DP for T time duration</w:t>
      </w:r>
    </w:p>
    <w:p w14:paraId="3A84B93C" w14:textId="77777777" w:rsidR="00514ECC" w:rsidRDefault="00BE6C84">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calculate DT for T time duration</w:t>
      </w:r>
    </w:p>
    <w:p w14:paraId="10C30020" w14:textId="77777777" w:rsidR="00514ECC" w:rsidRDefault="00BE6C84">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add DT to Trust table</w:t>
      </w:r>
    </w:p>
    <w:p w14:paraId="23E8907C" w14:textId="77777777" w:rsidR="00514ECC" w:rsidRDefault="00BE6C84">
      <w:pPr>
        <w:numPr>
          <w:ilvl w:val="0"/>
          <w:numId w:val="8"/>
        </w:numPr>
        <w:pBdr>
          <w:top w:val="nil"/>
          <w:left w:val="nil"/>
          <w:bottom w:val="nil"/>
          <w:right w:val="nil"/>
          <w:between w:val="nil"/>
        </w:pBdr>
        <w:spacing w:after="0"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 for</w:t>
      </w:r>
    </w:p>
    <w:p w14:paraId="2BFBBC1D" w14:textId="77777777" w:rsidR="00514ECC" w:rsidRDefault="00514ECC">
      <w:pPr>
        <w:pBdr>
          <w:top w:val="nil"/>
          <w:left w:val="nil"/>
          <w:bottom w:val="nil"/>
          <w:right w:val="nil"/>
          <w:between w:val="nil"/>
        </w:pBdr>
        <w:spacing w:after="0" w:line="360" w:lineRule="auto"/>
        <w:ind w:left="720"/>
        <w:rPr>
          <w:rFonts w:ascii="Times New Roman" w:eastAsia="Times New Roman" w:hAnsi="Times New Roman" w:cs="Times New Roman"/>
          <w:sz w:val="24"/>
          <w:szCs w:val="24"/>
        </w:rPr>
      </w:pPr>
    </w:p>
    <w:p w14:paraId="736C80EB" w14:textId="77777777" w:rsidR="00514ECC" w:rsidRDefault="00BE6C8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network node, trust values for their neighbor nodes are calculated and stored along with other important information in a table called Trust Table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as shown in Table 2.1.1:</w:t>
      </w:r>
    </w:p>
    <w:p w14:paraId="249AB627" w14:textId="77777777" w:rsidR="000717F3" w:rsidRDefault="000717F3">
      <w:pPr>
        <w:spacing w:line="360" w:lineRule="auto"/>
        <w:rPr>
          <w:rFonts w:ascii="Times New Roman" w:eastAsia="Times New Roman" w:hAnsi="Times New Roman" w:cs="Times New Roman"/>
          <w:sz w:val="28"/>
          <w:szCs w:val="28"/>
        </w:rPr>
      </w:pPr>
    </w:p>
    <w:p w14:paraId="5E4AB688" w14:textId="77777777" w:rsidR="000717F3" w:rsidRDefault="000717F3">
      <w:pPr>
        <w:spacing w:line="360" w:lineRule="auto"/>
        <w:rPr>
          <w:rFonts w:ascii="Times New Roman" w:eastAsia="Times New Roman" w:hAnsi="Times New Roman" w:cs="Times New Roman"/>
          <w:sz w:val="28"/>
          <w:szCs w:val="28"/>
        </w:rPr>
      </w:pPr>
    </w:p>
    <w:p w14:paraId="73495A5E" w14:textId="77777777" w:rsidR="000717F3" w:rsidRDefault="000717F3">
      <w:pPr>
        <w:spacing w:line="360" w:lineRule="auto"/>
        <w:rPr>
          <w:rFonts w:ascii="Times New Roman" w:eastAsia="Times New Roman" w:hAnsi="Times New Roman" w:cs="Times New Roman"/>
          <w:sz w:val="28"/>
          <w:szCs w:val="28"/>
        </w:rPr>
      </w:pPr>
    </w:p>
    <w:p w14:paraId="601CB59E" w14:textId="77777777" w:rsidR="000717F3" w:rsidRDefault="000717F3">
      <w:pPr>
        <w:spacing w:line="360" w:lineRule="auto"/>
        <w:rPr>
          <w:rFonts w:ascii="Times New Roman" w:eastAsia="Times New Roman" w:hAnsi="Times New Roman" w:cs="Times New Roman"/>
          <w:sz w:val="28"/>
          <w:szCs w:val="28"/>
        </w:rPr>
      </w:pPr>
    </w:p>
    <w:tbl>
      <w:tblPr>
        <w:tblStyle w:val="a5"/>
        <w:tblpPr w:leftFromText="180" w:rightFromText="180" w:vertAnchor="text" w:horzAnchor="margin" w:tblpY="312"/>
        <w:tblW w:w="8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3"/>
        <w:gridCol w:w="1438"/>
        <w:gridCol w:w="1438"/>
        <w:gridCol w:w="1353"/>
        <w:gridCol w:w="1438"/>
        <w:gridCol w:w="1554"/>
      </w:tblGrid>
      <w:tr w:rsidR="00BB73AB" w14:paraId="3D587777" w14:textId="77777777" w:rsidTr="00BB73AB">
        <w:trPr>
          <w:trHeight w:val="360"/>
        </w:trPr>
        <w:tc>
          <w:tcPr>
            <w:tcW w:w="1433" w:type="dxa"/>
          </w:tcPr>
          <w:p w14:paraId="4A267CAD" w14:textId="77777777" w:rsidR="00BB73AB" w:rsidRDefault="00BB73AB" w:rsidP="00BB73AB">
            <w:pPr>
              <w:spacing w:line="360" w:lineRule="auto"/>
              <w:jc w:val="both"/>
              <w:rPr>
                <w:rFonts w:ascii="Times New Roman" w:eastAsia="Times New Roman" w:hAnsi="Times New Roman" w:cs="Times New Roman"/>
              </w:rPr>
            </w:pPr>
          </w:p>
          <w:p w14:paraId="4189C3C7" w14:textId="77777777" w:rsidR="00BB73AB" w:rsidRDefault="00BB73AB" w:rsidP="00BB73AB">
            <w:pPr>
              <w:spacing w:line="360" w:lineRule="auto"/>
              <w:jc w:val="both"/>
              <w:rPr>
                <w:rFonts w:ascii="Times New Roman" w:eastAsia="Times New Roman" w:hAnsi="Times New Roman" w:cs="Times New Roman"/>
              </w:rPr>
            </w:pPr>
            <w:r>
              <w:rPr>
                <w:rFonts w:ascii="Times New Roman" w:eastAsia="Times New Roman" w:hAnsi="Times New Roman" w:cs="Times New Roman"/>
              </w:rPr>
              <w:t>Neighbour node</w:t>
            </w:r>
          </w:p>
        </w:tc>
        <w:tc>
          <w:tcPr>
            <w:tcW w:w="1438" w:type="dxa"/>
            <w:tcBorders>
              <w:bottom w:val="single" w:sz="4" w:space="0" w:color="000000"/>
            </w:tcBorders>
          </w:tcPr>
          <w:p w14:paraId="5D287558" w14:textId="77777777" w:rsidR="00BB73AB" w:rsidRDefault="00BB73AB" w:rsidP="00BB73AB">
            <w:pPr>
              <w:spacing w:line="360" w:lineRule="auto"/>
              <w:jc w:val="both"/>
              <w:rPr>
                <w:rFonts w:ascii="Times New Roman" w:eastAsia="Times New Roman" w:hAnsi="Times New Roman" w:cs="Times New Roman"/>
              </w:rPr>
            </w:pPr>
            <w:r>
              <w:rPr>
                <w:rFonts w:ascii="Times New Roman" w:eastAsia="Times New Roman" w:hAnsi="Times New Roman" w:cs="Times New Roman"/>
              </w:rPr>
              <w:t>Direct Trust</w:t>
            </w:r>
          </w:p>
          <w:p w14:paraId="742A98D1" w14:textId="77777777" w:rsidR="00BB73AB" w:rsidRDefault="00BB73AB" w:rsidP="00BB73AB">
            <w:pPr>
              <w:spacing w:line="360" w:lineRule="auto"/>
              <w:jc w:val="both"/>
              <w:rPr>
                <w:rFonts w:ascii="Times New Roman" w:eastAsia="Times New Roman" w:hAnsi="Times New Roman" w:cs="Times New Roman"/>
              </w:rPr>
            </w:pPr>
            <w:r>
              <w:rPr>
                <w:rFonts w:ascii="Times New Roman" w:eastAsia="Times New Roman" w:hAnsi="Times New Roman" w:cs="Times New Roman"/>
              </w:rPr>
              <w:t>(DT)</w:t>
            </w:r>
          </w:p>
        </w:tc>
        <w:tc>
          <w:tcPr>
            <w:tcW w:w="1438" w:type="dxa"/>
          </w:tcPr>
          <w:p w14:paraId="213580B0" w14:textId="77777777" w:rsidR="00BB73AB" w:rsidRDefault="00BB73AB" w:rsidP="00BB73AB">
            <w:pPr>
              <w:spacing w:line="360" w:lineRule="auto"/>
              <w:jc w:val="both"/>
              <w:rPr>
                <w:rFonts w:ascii="Times New Roman" w:eastAsia="Times New Roman" w:hAnsi="Times New Roman" w:cs="Times New Roman"/>
              </w:rPr>
            </w:pPr>
            <w:r>
              <w:rPr>
                <w:rFonts w:ascii="Times New Roman" w:eastAsia="Times New Roman" w:hAnsi="Times New Roman" w:cs="Times New Roman"/>
              </w:rPr>
              <w:t>Indirect Trust</w:t>
            </w:r>
          </w:p>
          <w:p w14:paraId="1C96B608" w14:textId="77777777" w:rsidR="00BB73AB" w:rsidRDefault="00BB73AB" w:rsidP="00BB73AB">
            <w:pPr>
              <w:spacing w:line="360" w:lineRule="auto"/>
              <w:jc w:val="both"/>
              <w:rPr>
                <w:rFonts w:ascii="Times New Roman" w:eastAsia="Times New Roman" w:hAnsi="Times New Roman" w:cs="Times New Roman"/>
              </w:rPr>
            </w:pPr>
            <w:r>
              <w:rPr>
                <w:rFonts w:ascii="Times New Roman" w:eastAsia="Times New Roman" w:hAnsi="Times New Roman" w:cs="Times New Roman"/>
              </w:rPr>
              <w:t>(IDT)</w:t>
            </w:r>
          </w:p>
        </w:tc>
        <w:tc>
          <w:tcPr>
            <w:tcW w:w="1353" w:type="dxa"/>
          </w:tcPr>
          <w:p w14:paraId="5CD21F6E" w14:textId="77777777" w:rsidR="00BB73AB" w:rsidRDefault="00BB73AB" w:rsidP="00BB73AB">
            <w:pPr>
              <w:spacing w:line="360" w:lineRule="auto"/>
              <w:jc w:val="both"/>
              <w:rPr>
                <w:rFonts w:ascii="Times New Roman" w:eastAsia="Times New Roman" w:hAnsi="Times New Roman" w:cs="Times New Roman"/>
              </w:rPr>
            </w:pPr>
            <w:r>
              <w:rPr>
                <w:rFonts w:ascii="Times New Roman" w:eastAsia="Times New Roman" w:hAnsi="Times New Roman" w:cs="Times New Roman"/>
              </w:rPr>
              <w:t>Global Trust</w:t>
            </w:r>
          </w:p>
          <w:p w14:paraId="040CA697" w14:textId="77777777" w:rsidR="00BB73AB" w:rsidRDefault="00BB73AB" w:rsidP="00BB73AB">
            <w:pPr>
              <w:spacing w:line="360" w:lineRule="auto"/>
              <w:jc w:val="both"/>
              <w:rPr>
                <w:rFonts w:ascii="Times New Roman" w:eastAsia="Times New Roman" w:hAnsi="Times New Roman" w:cs="Times New Roman"/>
              </w:rPr>
            </w:pPr>
            <w:r>
              <w:rPr>
                <w:rFonts w:ascii="Times New Roman" w:eastAsia="Times New Roman" w:hAnsi="Times New Roman" w:cs="Times New Roman"/>
              </w:rPr>
              <w:t>(GT)</w:t>
            </w:r>
          </w:p>
        </w:tc>
        <w:tc>
          <w:tcPr>
            <w:tcW w:w="1438" w:type="dxa"/>
          </w:tcPr>
          <w:p w14:paraId="745FAA58" w14:textId="77777777" w:rsidR="00BB73AB" w:rsidRDefault="00BB73AB" w:rsidP="00BB73AB">
            <w:pPr>
              <w:spacing w:line="360" w:lineRule="auto"/>
              <w:jc w:val="both"/>
              <w:rPr>
                <w:rFonts w:ascii="Times New Roman" w:eastAsia="Times New Roman" w:hAnsi="Times New Roman" w:cs="Times New Roman"/>
              </w:rPr>
            </w:pPr>
            <w:r>
              <w:rPr>
                <w:rFonts w:ascii="Times New Roman" w:eastAsia="Times New Roman" w:hAnsi="Times New Roman" w:cs="Times New Roman"/>
              </w:rPr>
              <w:t>Interactions</w:t>
            </w:r>
          </w:p>
          <w:p w14:paraId="1516FAB7" w14:textId="77777777" w:rsidR="00BB73AB" w:rsidRDefault="00BB73AB" w:rsidP="00BB73AB">
            <w:pPr>
              <w:spacing w:line="360" w:lineRule="auto"/>
              <w:jc w:val="both"/>
              <w:rPr>
                <w:rFonts w:ascii="Times New Roman" w:eastAsia="Times New Roman" w:hAnsi="Times New Roman" w:cs="Times New Roman"/>
              </w:rPr>
            </w:pPr>
            <w:r>
              <w:rPr>
                <w:rFonts w:ascii="Times New Roman" w:eastAsia="Times New Roman" w:hAnsi="Times New Roman" w:cs="Times New Roman"/>
              </w:rPr>
              <w:t>(In)</w:t>
            </w:r>
          </w:p>
        </w:tc>
        <w:tc>
          <w:tcPr>
            <w:tcW w:w="1554" w:type="dxa"/>
          </w:tcPr>
          <w:p w14:paraId="2D9D04FD" w14:textId="77777777" w:rsidR="00BB73AB" w:rsidRDefault="00BB73AB" w:rsidP="00BB73AB">
            <w:pPr>
              <w:spacing w:line="360" w:lineRule="auto"/>
              <w:jc w:val="both"/>
              <w:rPr>
                <w:rFonts w:ascii="Times New Roman" w:eastAsia="Times New Roman" w:hAnsi="Times New Roman" w:cs="Times New Roman"/>
              </w:rPr>
            </w:pPr>
            <w:r>
              <w:rPr>
                <w:rFonts w:ascii="Times New Roman" w:eastAsia="Times New Roman" w:hAnsi="Times New Roman" w:cs="Times New Roman"/>
              </w:rPr>
              <w:t>Blacklist</w:t>
            </w:r>
          </w:p>
          <w:p w14:paraId="7BD534D3" w14:textId="77777777" w:rsidR="00BB73AB" w:rsidRDefault="00BB73AB" w:rsidP="00BB73AB">
            <w:pPr>
              <w:spacing w:line="360" w:lineRule="auto"/>
              <w:jc w:val="both"/>
              <w:rPr>
                <w:rFonts w:ascii="Times New Roman" w:eastAsia="Times New Roman" w:hAnsi="Times New Roman" w:cs="Times New Roman"/>
              </w:rPr>
            </w:pPr>
            <w:r>
              <w:rPr>
                <w:rFonts w:ascii="Times New Roman" w:eastAsia="Times New Roman" w:hAnsi="Times New Roman" w:cs="Times New Roman"/>
              </w:rPr>
              <w:t>(BL)</w:t>
            </w:r>
          </w:p>
        </w:tc>
      </w:tr>
      <w:tr w:rsidR="00BB73AB" w14:paraId="082813D0" w14:textId="77777777" w:rsidTr="00BB73AB">
        <w:trPr>
          <w:trHeight w:val="840"/>
        </w:trPr>
        <w:tc>
          <w:tcPr>
            <w:tcW w:w="1433" w:type="dxa"/>
          </w:tcPr>
          <w:p w14:paraId="05EBF0F7" w14:textId="77777777" w:rsidR="00BB73AB" w:rsidRDefault="00BB73AB" w:rsidP="00BB73AB">
            <w:pPr>
              <w:spacing w:line="360" w:lineRule="auto"/>
              <w:jc w:val="both"/>
              <w:rPr>
                <w:rFonts w:ascii="Times New Roman" w:eastAsia="Times New Roman" w:hAnsi="Times New Roman" w:cs="Times New Roman"/>
              </w:rPr>
            </w:pPr>
          </w:p>
        </w:tc>
        <w:tc>
          <w:tcPr>
            <w:tcW w:w="1438" w:type="dxa"/>
          </w:tcPr>
          <w:p w14:paraId="4787FA50" w14:textId="77777777" w:rsidR="00BB73AB" w:rsidRDefault="00BB73AB" w:rsidP="00BB73AB">
            <w:pPr>
              <w:spacing w:line="360" w:lineRule="auto"/>
              <w:jc w:val="both"/>
              <w:rPr>
                <w:rFonts w:ascii="Times New Roman" w:eastAsia="Times New Roman" w:hAnsi="Times New Roman" w:cs="Times New Roman"/>
              </w:rPr>
            </w:pPr>
          </w:p>
          <w:p w14:paraId="469AACF3" w14:textId="77777777" w:rsidR="00BB73AB" w:rsidRDefault="00BB73AB" w:rsidP="00BB73AB">
            <w:pPr>
              <w:spacing w:line="360" w:lineRule="auto"/>
              <w:jc w:val="both"/>
              <w:rPr>
                <w:rFonts w:ascii="Times New Roman" w:eastAsia="Times New Roman" w:hAnsi="Times New Roman" w:cs="Times New Roman"/>
              </w:rPr>
            </w:pPr>
          </w:p>
        </w:tc>
        <w:tc>
          <w:tcPr>
            <w:tcW w:w="1438" w:type="dxa"/>
          </w:tcPr>
          <w:p w14:paraId="36E9B09B" w14:textId="77777777" w:rsidR="00BB73AB" w:rsidRDefault="00BB73AB" w:rsidP="00BB73AB">
            <w:pPr>
              <w:spacing w:line="360" w:lineRule="auto"/>
              <w:jc w:val="both"/>
              <w:rPr>
                <w:rFonts w:ascii="Times New Roman" w:eastAsia="Times New Roman" w:hAnsi="Times New Roman" w:cs="Times New Roman"/>
              </w:rPr>
            </w:pPr>
          </w:p>
        </w:tc>
        <w:tc>
          <w:tcPr>
            <w:tcW w:w="1353" w:type="dxa"/>
          </w:tcPr>
          <w:p w14:paraId="3E290B57" w14:textId="77777777" w:rsidR="00BB73AB" w:rsidRDefault="00BB73AB" w:rsidP="00BB73AB">
            <w:pPr>
              <w:spacing w:line="360" w:lineRule="auto"/>
              <w:jc w:val="both"/>
              <w:rPr>
                <w:rFonts w:ascii="Times New Roman" w:eastAsia="Times New Roman" w:hAnsi="Times New Roman" w:cs="Times New Roman"/>
              </w:rPr>
            </w:pPr>
          </w:p>
        </w:tc>
        <w:tc>
          <w:tcPr>
            <w:tcW w:w="1438" w:type="dxa"/>
          </w:tcPr>
          <w:p w14:paraId="47A4EB10" w14:textId="77777777" w:rsidR="00BB73AB" w:rsidRDefault="00BB73AB" w:rsidP="00BB73AB">
            <w:pPr>
              <w:spacing w:line="360" w:lineRule="auto"/>
              <w:jc w:val="both"/>
              <w:rPr>
                <w:rFonts w:ascii="Times New Roman" w:eastAsia="Times New Roman" w:hAnsi="Times New Roman" w:cs="Times New Roman"/>
              </w:rPr>
            </w:pPr>
          </w:p>
        </w:tc>
        <w:tc>
          <w:tcPr>
            <w:tcW w:w="1554" w:type="dxa"/>
          </w:tcPr>
          <w:p w14:paraId="1CDA9237" w14:textId="77777777" w:rsidR="00BB73AB" w:rsidRDefault="00BB73AB" w:rsidP="00BB73AB">
            <w:pPr>
              <w:keepNext/>
              <w:spacing w:line="360" w:lineRule="auto"/>
              <w:jc w:val="both"/>
              <w:rPr>
                <w:rFonts w:ascii="Times New Roman" w:eastAsia="Times New Roman" w:hAnsi="Times New Roman" w:cs="Times New Roman"/>
              </w:rPr>
            </w:pPr>
          </w:p>
        </w:tc>
      </w:tr>
    </w:tbl>
    <w:p w14:paraId="7971DDE9" w14:textId="048CBF26" w:rsidR="009D04F7" w:rsidRDefault="009D04F7" w:rsidP="009D04F7">
      <w:pPr>
        <w:pBdr>
          <w:top w:val="nil"/>
          <w:left w:val="nil"/>
          <w:bottom w:val="nil"/>
          <w:right w:val="nil"/>
          <w:between w:val="nil"/>
        </w:pBdr>
        <w:spacing w:after="200" w:line="240" w:lineRule="auto"/>
        <w:jc w:val="center"/>
        <w:rPr>
          <w:rFonts w:ascii="Times New Roman" w:eastAsia="Times New Roman" w:hAnsi="Times New Roman" w:cs="Times New Roman"/>
          <w:color w:val="000000"/>
          <w:sz w:val="20"/>
          <w:szCs w:val="20"/>
        </w:rPr>
      </w:pPr>
      <w:r w:rsidRPr="00C76446">
        <w:rPr>
          <w:rFonts w:ascii="Times New Roman" w:eastAsia="Times New Roman" w:hAnsi="Times New Roman" w:cs="Times New Roman"/>
          <w:color w:val="000000"/>
          <w:sz w:val="20"/>
          <w:szCs w:val="20"/>
        </w:rPr>
        <w:t xml:space="preserve">Table </w:t>
      </w:r>
      <w:r w:rsidRPr="00C76446">
        <w:rPr>
          <w:rFonts w:ascii="Times New Roman" w:eastAsia="Times New Roman" w:hAnsi="Times New Roman" w:cs="Times New Roman"/>
          <w:sz w:val="20"/>
          <w:szCs w:val="20"/>
        </w:rPr>
        <w:t>2</w:t>
      </w:r>
      <w:r w:rsidRPr="00C76446">
        <w:rPr>
          <w:rFonts w:ascii="Times New Roman" w:eastAsia="Times New Roman" w:hAnsi="Times New Roman" w:cs="Times New Roman"/>
          <w:color w:val="000000"/>
          <w:sz w:val="20"/>
          <w:szCs w:val="20"/>
        </w:rPr>
        <w:t>.1.1: Trust Table</w:t>
      </w:r>
    </w:p>
    <w:p w14:paraId="268DCB34" w14:textId="28B95EC9" w:rsidR="00BB73AB" w:rsidRDefault="00BB73AB" w:rsidP="009D04F7">
      <w:pPr>
        <w:pBdr>
          <w:top w:val="nil"/>
          <w:left w:val="nil"/>
          <w:bottom w:val="nil"/>
          <w:right w:val="nil"/>
          <w:between w:val="nil"/>
        </w:pBdr>
        <w:spacing w:after="200" w:line="240" w:lineRule="auto"/>
        <w:jc w:val="center"/>
        <w:rPr>
          <w:rFonts w:ascii="Times New Roman" w:eastAsia="Times New Roman" w:hAnsi="Times New Roman" w:cs="Times New Roman"/>
          <w:color w:val="000000"/>
          <w:sz w:val="20"/>
          <w:szCs w:val="20"/>
        </w:rPr>
      </w:pPr>
    </w:p>
    <w:p w14:paraId="6A761724" w14:textId="77777777" w:rsidR="00BB73AB" w:rsidRPr="00C76446" w:rsidRDefault="00BB73AB" w:rsidP="009D04F7">
      <w:pPr>
        <w:pBdr>
          <w:top w:val="nil"/>
          <w:left w:val="nil"/>
          <w:bottom w:val="nil"/>
          <w:right w:val="nil"/>
          <w:between w:val="nil"/>
        </w:pBdr>
        <w:spacing w:after="200" w:line="240" w:lineRule="auto"/>
        <w:jc w:val="center"/>
        <w:rPr>
          <w:rFonts w:ascii="Times New Roman" w:eastAsia="Times New Roman" w:hAnsi="Times New Roman" w:cs="Times New Roman"/>
          <w:color w:val="000000"/>
          <w:sz w:val="20"/>
          <w:szCs w:val="20"/>
        </w:rPr>
      </w:pPr>
    </w:p>
    <w:p w14:paraId="6693158F" w14:textId="7A8A32DF" w:rsidR="00514ECC" w:rsidRDefault="00BE6C84">
      <w:pPr>
        <w:pStyle w:val="Heading2"/>
        <w:numPr>
          <w:ilvl w:val="1"/>
          <w:numId w:val="6"/>
        </w:numPr>
      </w:pPr>
      <w:bookmarkStart w:id="149" w:name="_Toc526965917"/>
      <w:r>
        <w:rPr>
          <w:rFonts w:ascii="Times New Roman" w:eastAsia="Times New Roman" w:hAnsi="Times New Roman" w:cs="Times New Roman"/>
          <w:b/>
          <w:color w:val="000000"/>
          <w:sz w:val="24"/>
          <w:szCs w:val="24"/>
        </w:rPr>
        <w:t>Indirect Trust Calculation</w:t>
      </w:r>
      <w:bookmarkEnd w:id="149"/>
    </w:p>
    <w:p w14:paraId="33AEFC58" w14:textId="77777777" w:rsidR="00514ECC" w:rsidRDefault="00514ECC">
      <w:pPr>
        <w:pBdr>
          <w:top w:val="nil"/>
          <w:left w:val="nil"/>
          <w:bottom w:val="nil"/>
          <w:right w:val="nil"/>
          <w:between w:val="nil"/>
        </w:pBdr>
        <w:spacing w:after="0" w:line="240" w:lineRule="auto"/>
        <w:ind w:left="820" w:hanging="720"/>
        <w:rPr>
          <w:rFonts w:ascii="Times New Roman" w:eastAsia="Times New Roman" w:hAnsi="Times New Roman" w:cs="Times New Roman"/>
          <w:b/>
          <w:color w:val="000000"/>
          <w:sz w:val="24"/>
          <w:szCs w:val="24"/>
        </w:rPr>
      </w:pPr>
    </w:p>
    <w:p w14:paraId="5B139D4D" w14:textId="0F51C2F8"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concept of a maturity level is considered here where the priority is given to nodes which </w:t>
      </w:r>
      <w:del w:id="150" w:author="SajithChamara" w:date="2018-10-10T16:56:00Z">
        <w:r w:rsidDel="00686F6F">
          <w:rPr>
            <w:rFonts w:ascii="Times New Roman" w:eastAsia="Times New Roman" w:hAnsi="Times New Roman" w:cs="Times New Roman"/>
            <w:sz w:val="24"/>
            <w:szCs w:val="24"/>
          </w:rPr>
          <w:delText xml:space="preserve">are </w:delText>
        </w:r>
      </w:del>
      <w:r>
        <w:rPr>
          <w:rFonts w:ascii="Times New Roman" w:eastAsia="Times New Roman" w:hAnsi="Times New Roman" w:cs="Times New Roman"/>
          <w:sz w:val="24"/>
          <w:szCs w:val="24"/>
        </w:rPr>
        <w:t>hav</w:t>
      </w:r>
      <w:ins w:id="151" w:author="SajithChamara" w:date="2018-10-10T16:56:00Z">
        <w:r w:rsidR="00686F6F">
          <w:rPr>
            <w:rFonts w:ascii="Times New Roman" w:eastAsia="Times New Roman" w:hAnsi="Times New Roman" w:cs="Times New Roman"/>
            <w:sz w:val="24"/>
            <w:szCs w:val="24"/>
          </w:rPr>
          <w:t>e</w:t>
        </w:r>
      </w:ins>
      <w:del w:id="152" w:author="SajithChamara" w:date="2018-10-10T16:56:00Z">
        <w:r w:rsidDel="00686F6F">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long-term relationships or </w:t>
      </w:r>
      <w:r w:rsidR="009D04F7">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higher number of interactions with the evaluating node. And based on this maturity level a weight can be calculated for each neighbor node when considering their recommendation trust value in order to calculate the indirect trust value in the end. This concept allows nodes to give more importance to recommendations sent by long-term neighbors rather than short-term neighbors.</w:t>
      </w:r>
    </w:p>
    <w:p w14:paraId="1A866AF1" w14:textId="77777777" w:rsidR="00514ECC" w:rsidRDefault="00BE6C84">
      <w:pPr>
        <w:keepNext/>
        <w:spacing w:line="360" w:lineRule="auto"/>
        <w:jc w:val="center"/>
        <w:rPr>
          <w:rFonts w:ascii="Times New Roman" w:eastAsia="Times New Roman" w:hAnsi="Times New Roman" w:cs="Times New Roman"/>
        </w:rPr>
      </w:pPr>
      <w:r>
        <w:rPr>
          <w:rFonts w:ascii="Times New Roman" w:eastAsia="Times New Roman" w:hAnsi="Times New Roman" w:cs="Times New Roman"/>
          <w:noProof/>
          <w:color w:val="000000"/>
          <w:highlight w:val="white"/>
          <w:lang w:bidi="ar-SA"/>
        </w:rPr>
        <w:drawing>
          <wp:inline distT="0" distB="0" distL="0" distR="0" wp14:anchorId="1EC415E7" wp14:editId="6388F53D">
            <wp:extent cx="1877695" cy="1246505"/>
            <wp:effectExtent l="0" t="0" r="0" b="0"/>
            <wp:docPr id="16" name="image37.png" descr="https://lh4.googleusercontent.com/MJZJBKFAd38dfjwRMbYncuSRLGgjh2yNFJhmycFT28i8uT9-NIhrM8IyAFNVTv8W5d5f4ziheQOSkza5fCHnzK8xrJtVqsAv3SevtmKhwLA7LDEny26-AlSMrYjEeB--87YwFfKPVxpvE3IePg"/>
            <wp:cNvGraphicFramePr/>
            <a:graphic xmlns:a="http://schemas.openxmlformats.org/drawingml/2006/main">
              <a:graphicData uri="http://schemas.openxmlformats.org/drawingml/2006/picture">
                <pic:pic xmlns:pic="http://schemas.openxmlformats.org/drawingml/2006/picture">
                  <pic:nvPicPr>
                    <pic:cNvPr id="0" name="image37.png" descr="https://lh4.googleusercontent.com/MJZJBKFAd38dfjwRMbYncuSRLGgjh2yNFJhmycFT28i8uT9-NIhrM8IyAFNVTv8W5d5f4ziheQOSkza5fCHnzK8xrJtVqsAv3SevtmKhwLA7LDEny26-AlSMrYjEeB--87YwFfKPVxpvE3IePg"/>
                    <pic:cNvPicPr preferRelativeResize="0"/>
                  </pic:nvPicPr>
                  <pic:blipFill>
                    <a:blip r:embed="rId14"/>
                    <a:srcRect/>
                    <a:stretch>
                      <a:fillRect/>
                    </a:stretch>
                  </pic:blipFill>
                  <pic:spPr>
                    <a:xfrm>
                      <a:off x="0" y="0"/>
                      <a:ext cx="1877695" cy="1246505"/>
                    </a:xfrm>
                    <a:prstGeom prst="rect">
                      <a:avLst/>
                    </a:prstGeom>
                    <a:ln/>
                  </pic:spPr>
                </pic:pic>
              </a:graphicData>
            </a:graphic>
          </wp:inline>
        </w:drawing>
      </w:r>
    </w:p>
    <w:p w14:paraId="31C15C78" w14:textId="77777777" w:rsidR="00514ECC" w:rsidRDefault="00BE6C84">
      <w:pPr>
        <w:pBdr>
          <w:top w:val="nil"/>
          <w:left w:val="nil"/>
          <w:bottom w:val="nil"/>
          <w:right w:val="nil"/>
          <w:between w:val="nil"/>
        </w:pBdr>
        <w:spacing w:after="20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2.1: Sample Network Diagram with 4 nodes</w:t>
      </w:r>
    </w:p>
    <w:p w14:paraId="620534EB" w14:textId="77777777" w:rsidR="00514ECC" w:rsidRDefault="00514ECC">
      <w:pPr>
        <w:rPr>
          <w:rFonts w:ascii="Times New Roman" w:eastAsia="Times New Roman" w:hAnsi="Times New Roman" w:cs="Times New Roman"/>
          <w:color w:val="000000"/>
          <w:sz w:val="24"/>
          <w:szCs w:val="24"/>
          <w:highlight w:val="white"/>
        </w:rPr>
      </w:pPr>
    </w:p>
    <w:p w14:paraId="7CCC0697" w14:textId="77777777" w:rsidR="00514ECC" w:rsidRDefault="00BE6C84">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For the ease of demonstration, 4 nodes are defined as ‘A’, ‘B’, ‘C’ and ‘D’ as shown in Figure 2.1.</w:t>
      </w:r>
    </w:p>
    <w:p w14:paraId="3A25CC49" w14:textId="77777777" w:rsidR="00514ECC" w:rsidRDefault="00BE6C8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i/>
          <w:color w:val="000000"/>
          <w:sz w:val="24"/>
          <w:szCs w:val="24"/>
          <w:highlight w:val="white"/>
        </w:rPr>
        <w:t>R</w:t>
      </w:r>
      <w:r>
        <w:rPr>
          <w:rFonts w:ascii="Times New Roman" w:eastAsia="Times New Roman" w:hAnsi="Times New Roman" w:cs="Times New Roman"/>
          <w:i/>
          <w:color w:val="000000"/>
          <w:sz w:val="24"/>
          <w:szCs w:val="24"/>
          <w:highlight w:val="white"/>
          <w:vertAlign w:val="subscript"/>
        </w:rPr>
        <w:t xml:space="preserve">AB </w:t>
      </w:r>
      <w:r>
        <w:rPr>
          <w:rFonts w:ascii="Times New Roman" w:eastAsia="Times New Roman" w:hAnsi="Times New Roman" w:cs="Times New Roman"/>
          <w:color w:val="000000"/>
          <w:sz w:val="24"/>
          <w:szCs w:val="24"/>
          <w:highlight w:val="white"/>
          <w:vertAlign w:val="subscript"/>
        </w:rPr>
        <w:t> </w:t>
      </w:r>
      <w:r>
        <w:rPr>
          <w:rFonts w:ascii="Times New Roman" w:eastAsia="Times New Roman" w:hAnsi="Times New Roman" w:cs="Times New Roman"/>
          <w:color w:val="000000"/>
          <w:sz w:val="24"/>
          <w:szCs w:val="24"/>
          <w:highlight w:val="white"/>
        </w:rPr>
        <w:t>-</w:t>
      </w:r>
      <w:proofErr w:type="gramEnd"/>
      <w:r>
        <w:rPr>
          <w:rFonts w:ascii="Times New Roman" w:eastAsia="Times New Roman" w:hAnsi="Times New Roman" w:cs="Times New Roman"/>
          <w:color w:val="000000"/>
          <w:sz w:val="24"/>
          <w:szCs w:val="24"/>
          <w:highlight w:val="white"/>
        </w:rPr>
        <w:t xml:space="preserve">   B recommending a trust value of D to A.                     </w:t>
      </w:r>
      <w:r>
        <w:rPr>
          <w:rFonts w:ascii="Times New Roman" w:eastAsia="Times New Roman" w:hAnsi="Times New Roman" w:cs="Times New Roman"/>
          <w:color w:val="000000"/>
          <w:sz w:val="24"/>
          <w:szCs w:val="24"/>
          <w:highlight w:val="white"/>
          <w:vertAlign w:val="subscript"/>
        </w:rPr>
        <w:t> </w:t>
      </w:r>
    </w:p>
    <w:p w14:paraId="571AE90E" w14:textId="77777777" w:rsidR="00514ECC" w:rsidRDefault="00BE6C8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i/>
          <w:color w:val="000000"/>
          <w:sz w:val="24"/>
          <w:szCs w:val="24"/>
          <w:highlight w:val="white"/>
        </w:rPr>
        <w:t>GT</w:t>
      </w:r>
      <w:r>
        <w:rPr>
          <w:rFonts w:ascii="Times New Roman" w:eastAsia="Times New Roman" w:hAnsi="Times New Roman" w:cs="Times New Roman"/>
          <w:i/>
          <w:color w:val="000000"/>
          <w:sz w:val="24"/>
          <w:szCs w:val="24"/>
          <w:highlight w:val="white"/>
          <w:vertAlign w:val="subscript"/>
        </w:rPr>
        <w:t>BD</w:t>
      </w:r>
      <w:r>
        <w:rPr>
          <w:rFonts w:ascii="Times New Roman" w:eastAsia="Times New Roman" w:hAnsi="Times New Roman" w:cs="Times New Roman"/>
          <w:color w:val="000000"/>
          <w:sz w:val="24"/>
          <w:szCs w:val="24"/>
          <w:highlight w:val="white"/>
        </w:rPr>
        <w:t xml:space="preserve">  -</w:t>
      </w:r>
      <w:proofErr w:type="gramEnd"/>
      <w:r>
        <w:rPr>
          <w:rFonts w:ascii="Times New Roman" w:eastAsia="Times New Roman" w:hAnsi="Times New Roman" w:cs="Times New Roman"/>
          <w:color w:val="000000"/>
          <w:sz w:val="24"/>
          <w:szCs w:val="24"/>
          <w:highlight w:val="white"/>
        </w:rPr>
        <w:t xml:space="preserve">   Global trust between B and D.     </w:t>
      </w:r>
    </w:p>
    <w:p w14:paraId="3E6BA470" w14:textId="77777777" w:rsidR="00514ECC" w:rsidRDefault="00BE6C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highlight w:val="white"/>
        </w:rPr>
        <w:t>In</w:t>
      </w:r>
      <w:r>
        <w:rPr>
          <w:rFonts w:ascii="Times New Roman" w:eastAsia="Times New Roman" w:hAnsi="Times New Roman" w:cs="Times New Roman"/>
          <w:color w:val="000000"/>
          <w:sz w:val="24"/>
          <w:szCs w:val="24"/>
          <w:highlight w:val="white"/>
        </w:rPr>
        <w:t xml:space="preserve">    -   Interactions between the two nodes.  </w:t>
      </w:r>
    </w:p>
    <w:p w14:paraId="42903B2C" w14:textId="77777777" w:rsidR="00514ECC" w:rsidRDefault="00BE6C84">
      <w:pPr>
        <w:rPr>
          <w:rFonts w:ascii="Times New Roman" w:eastAsia="Times New Roman" w:hAnsi="Times New Roman" w:cs="Times New Roman"/>
          <w:sz w:val="24"/>
          <w:szCs w:val="24"/>
        </w:rPr>
      </w:pPr>
      <w:proofErr w:type="gramStart"/>
      <w:r>
        <w:rPr>
          <w:rFonts w:ascii="Times New Roman" w:eastAsia="Times New Roman" w:hAnsi="Times New Roman" w:cs="Times New Roman"/>
          <w:i/>
          <w:color w:val="000000"/>
          <w:sz w:val="24"/>
          <w:szCs w:val="24"/>
          <w:highlight w:val="white"/>
        </w:rPr>
        <w:t>W</w:t>
      </w:r>
      <w:r>
        <w:rPr>
          <w:rFonts w:ascii="Times New Roman" w:eastAsia="Times New Roman" w:hAnsi="Times New Roman" w:cs="Times New Roman"/>
          <w:i/>
          <w:color w:val="000000"/>
          <w:sz w:val="24"/>
          <w:szCs w:val="24"/>
          <w:highlight w:val="white"/>
          <w:vertAlign w:val="subscript"/>
        </w:rPr>
        <w:t>B  </w:t>
      </w:r>
      <w:r>
        <w:rPr>
          <w:rFonts w:ascii="Times New Roman" w:eastAsia="Times New Roman" w:hAnsi="Times New Roman" w:cs="Times New Roman"/>
          <w:i/>
          <w:color w:val="000000"/>
          <w:sz w:val="24"/>
          <w:szCs w:val="24"/>
          <w:highlight w:val="white"/>
        </w:rPr>
        <w:t>/</w:t>
      </w:r>
      <w:proofErr w:type="gramEnd"/>
      <w:r>
        <w:rPr>
          <w:rFonts w:ascii="Times New Roman" w:eastAsia="Times New Roman" w:hAnsi="Times New Roman" w:cs="Times New Roman"/>
          <w:i/>
          <w:color w:val="000000"/>
          <w:sz w:val="24"/>
          <w:szCs w:val="24"/>
          <w:highlight w:val="white"/>
        </w:rPr>
        <w:t xml:space="preserve"> W</w:t>
      </w:r>
      <w:r>
        <w:rPr>
          <w:rFonts w:ascii="Times New Roman" w:eastAsia="Times New Roman" w:hAnsi="Times New Roman" w:cs="Times New Roman"/>
          <w:i/>
          <w:color w:val="000000"/>
          <w:sz w:val="24"/>
          <w:szCs w:val="24"/>
          <w:highlight w:val="white"/>
          <w:vertAlign w:val="subscript"/>
        </w:rPr>
        <w:t>C</w:t>
      </w:r>
      <w:r>
        <w:rPr>
          <w:rFonts w:ascii="Times New Roman" w:eastAsia="Times New Roman" w:hAnsi="Times New Roman" w:cs="Times New Roman"/>
          <w:color w:val="000000"/>
          <w:sz w:val="24"/>
          <w:szCs w:val="24"/>
          <w:highlight w:val="white"/>
        </w:rPr>
        <w:t xml:space="preserve"> - Weight factors.</w:t>
      </w:r>
    </w:p>
    <w:p w14:paraId="323AE2B3" w14:textId="77777777" w:rsidR="00514ECC" w:rsidRDefault="00BE6C8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Trust value which A have towards D (</w:t>
      </w:r>
      <w:r>
        <w:rPr>
          <w:rFonts w:ascii="Times New Roman" w:eastAsia="Times New Roman" w:hAnsi="Times New Roman" w:cs="Times New Roman"/>
          <w:i/>
          <w:sz w:val="24"/>
          <w:szCs w:val="24"/>
        </w:rPr>
        <w:t>IDT</w:t>
      </w:r>
      <w:r>
        <w:rPr>
          <w:rFonts w:ascii="Times New Roman" w:eastAsia="Times New Roman" w:hAnsi="Times New Roman" w:cs="Times New Roman"/>
          <w:i/>
          <w:sz w:val="24"/>
          <w:szCs w:val="24"/>
          <w:vertAlign w:val="subscript"/>
        </w:rPr>
        <w:t>AD</w:t>
      </w:r>
      <w:r>
        <w:rPr>
          <w:rFonts w:ascii="Times New Roman" w:eastAsia="Times New Roman" w:hAnsi="Times New Roman" w:cs="Times New Roman"/>
          <w:sz w:val="24"/>
          <w:szCs w:val="24"/>
        </w:rPr>
        <w:t>) can be calculated as follows.</w:t>
      </w:r>
    </w:p>
    <w:p w14:paraId="1817AD18" w14:textId="77777777" w:rsidR="00514ECC" w:rsidRDefault="00BE6C84">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IDT</w:t>
      </w:r>
      <w:r>
        <w:rPr>
          <w:rFonts w:ascii="Times New Roman" w:eastAsia="Times New Roman" w:hAnsi="Times New Roman" w:cs="Times New Roman"/>
          <w:i/>
          <w:sz w:val="24"/>
          <w:szCs w:val="24"/>
          <w:vertAlign w:val="subscript"/>
        </w:rPr>
        <w:t>AD</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W</w:t>
      </w:r>
      <w:r>
        <w:rPr>
          <w:rFonts w:ascii="Times New Roman" w:eastAsia="Times New Roman" w:hAnsi="Times New Roman" w:cs="Times New Roman"/>
          <w:i/>
          <w:sz w:val="24"/>
          <w:szCs w:val="24"/>
          <w:vertAlign w:val="subscript"/>
        </w:rPr>
        <w:t xml:space="preserve">B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i/>
          <w:sz w:val="24"/>
          <w:szCs w:val="24"/>
        </w:rPr>
        <w:t xml:space="preserve"> * GT</w:t>
      </w:r>
      <w:r>
        <w:rPr>
          <w:rFonts w:ascii="Times New Roman" w:eastAsia="Times New Roman" w:hAnsi="Times New Roman" w:cs="Times New Roman"/>
          <w:i/>
          <w:sz w:val="24"/>
          <w:szCs w:val="24"/>
          <w:vertAlign w:val="subscript"/>
        </w:rPr>
        <w:t>BD</w:t>
      </w:r>
      <w:r>
        <w:rPr>
          <w:rFonts w:ascii="Times New Roman" w:eastAsia="Times New Roman" w:hAnsi="Times New Roman" w:cs="Times New Roman"/>
          <w:i/>
          <w:sz w:val="24"/>
          <w:szCs w:val="24"/>
        </w:rPr>
        <w:t>] + W</w:t>
      </w:r>
      <w:r>
        <w:rPr>
          <w:rFonts w:ascii="Times New Roman" w:eastAsia="Times New Roman" w:hAnsi="Times New Roman" w:cs="Times New Roman"/>
          <w:i/>
          <w:sz w:val="24"/>
          <w:szCs w:val="24"/>
          <w:vertAlign w:val="subscript"/>
        </w:rPr>
        <w:t xml:space="preserve">C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AC</w:t>
      </w:r>
      <w:r>
        <w:rPr>
          <w:rFonts w:ascii="Times New Roman" w:eastAsia="Times New Roman" w:hAnsi="Times New Roman" w:cs="Times New Roman"/>
          <w:i/>
          <w:sz w:val="24"/>
          <w:szCs w:val="24"/>
        </w:rPr>
        <w:t xml:space="preserve"> * GT</w:t>
      </w:r>
      <w:r>
        <w:rPr>
          <w:rFonts w:ascii="Times New Roman" w:eastAsia="Times New Roman" w:hAnsi="Times New Roman" w:cs="Times New Roman"/>
          <w:i/>
          <w:sz w:val="24"/>
          <w:szCs w:val="24"/>
          <w:vertAlign w:val="subscript"/>
        </w:rPr>
        <w:t>CD</w:t>
      </w:r>
      <w:r>
        <w:rPr>
          <w:rFonts w:ascii="Times New Roman" w:eastAsia="Times New Roman" w:hAnsi="Times New Roman" w:cs="Times New Roman"/>
          <w:i/>
          <w:sz w:val="24"/>
          <w:szCs w:val="24"/>
        </w:rPr>
        <w:t xml:space="preserve">]             </w:t>
      </w:r>
    </w:p>
    <w:p w14:paraId="5F5830CF" w14:textId="77777777" w:rsidR="00514ECC" w:rsidRDefault="00BE6C8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14:paraId="55554CCA" w14:textId="77777777" w:rsidR="00514ECC" w:rsidRDefault="00BE6C84">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w:t>
      </w:r>
      <w:r>
        <w:rPr>
          <w:rFonts w:ascii="Times New Roman" w:eastAsia="Times New Roman" w:hAnsi="Times New Roman" w:cs="Times New Roman"/>
          <w:i/>
          <w:sz w:val="24"/>
          <w:szCs w:val="24"/>
          <w:vertAlign w:val="subscript"/>
        </w:rPr>
        <w:t>B</w:t>
      </w:r>
      <w:r>
        <w:rPr>
          <w:rFonts w:ascii="Times New Roman" w:eastAsia="Times New Roman" w:hAnsi="Times New Roman" w:cs="Times New Roman"/>
          <w:i/>
          <w:sz w:val="24"/>
          <w:szCs w:val="24"/>
        </w:rPr>
        <w:t xml:space="preserve"> = R’</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i/>
          <w:sz w:val="24"/>
          <w:szCs w:val="24"/>
        </w:rPr>
        <w:t xml:space="preserve"> / R’</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          </w:t>
      </w:r>
    </w:p>
    <w:p w14:paraId="446FC82F" w14:textId="77777777" w:rsidR="00514ECC" w:rsidRDefault="00BE6C84">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w:t>
      </w:r>
      <w:r>
        <w:rPr>
          <w:rFonts w:ascii="Times New Roman" w:eastAsia="Times New Roman" w:hAnsi="Times New Roman" w:cs="Times New Roman"/>
          <w:i/>
          <w:sz w:val="24"/>
          <w:szCs w:val="24"/>
          <w:vertAlign w:val="subscript"/>
        </w:rPr>
        <w:t>C</w:t>
      </w:r>
      <w:r>
        <w:rPr>
          <w:rFonts w:ascii="Times New Roman" w:eastAsia="Times New Roman" w:hAnsi="Times New Roman" w:cs="Times New Roman"/>
          <w:i/>
          <w:sz w:val="24"/>
          <w:szCs w:val="24"/>
        </w:rPr>
        <w:t xml:space="preserve"> = R’</w:t>
      </w:r>
      <w:r>
        <w:rPr>
          <w:rFonts w:ascii="Times New Roman" w:eastAsia="Times New Roman" w:hAnsi="Times New Roman" w:cs="Times New Roman"/>
          <w:i/>
          <w:sz w:val="24"/>
          <w:szCs w:val="24"/>
          <w:vertAlign w:val="subscript"/>
        </w:rPr>
        <w:t xml:space="preserve">AC </w:t>
      </w:r>
      <w:r>
        <w:rPr>
          <w:rFonts w:ascii="Times New Roman" w:eastAsia="Times New Roman" w:hAnsi="Times New Roman" w:cs="Times New Roman"/>
          <w:i/>
          <w:sz w:val="24"/>
          <w:szCs w:val="24"/>
        </w:rPr>
        <w:t>/ R’</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AC</w:t>
      </w:r>
      <w:r>
        <w:rPr>
          <w:rFonts w:ascii="Times New Roman" w:eastAsia="Times New Roman" w:hAnsi="Times New Roman" w:cs="Times New Roman"/>
          <w:i/>
          <w:sz w:val="24"/>
          <w:szCs w:val="24"/>
          <w:vertAlign w:val="subscript"/>
        </w:rPr>
        <w:tab/>
        <w:t xml:space="preserve">         </w:t>
      </w:r>
      <w:r>
        <w:rPr>
          <w:rFonts w:ascii="Times New Roman" w:eastAsia="Times New Roman" w:hAnsi="Times New Roman" w:cs="Times New Roman"/>
          <w:sz w:val="24"/>
          <w:szCs w:val="24"/>
          <w:vertAlign w:val="subscript"/>
        </w:rPr>
        <w:t xml:space="preserve"> </w:t>
      </w:r>
    </w:p>
    <w:p w14:paraId="0F5F9502" w14:textId="77777777" w:rsidR="00514ECC" w:rsidRDefault="00BE6C84">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i/>
          <w:sz w:val="24"/>
          <w:szCs w:val="24"/>
        </w:rPr>
        <w:t xml:space="preserve"> = ML</w:t>
      </w:r>
      <w:r>
        <w:rPr>
          <w:rFonts w:ascii="Times New Roman" w:eastAsia="Times New Roman" w:hAnsi="Times New Roman" w:cs="Times New Roman"/>
          <w:i/>
          <w:sz w:val="24"/>
          <w:szCs w:val="24"/>
          <w:vertAlign w:val="subscript"/>
        </w:rPr>
        <w:t>B</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AB</w:t>
      </w:r>
      <w:r>
        <w:rPr>
          <w:rFonts w:ascii="Times New Roman" w:eastAsia="Times New Roman" w:hAnsi="Times New Roman" w:cs="Times New Roman"/>
          <w:i/>
          <w:sz w:val="24"/>
          <w:szCs w:val="24"/>
        </w:rPr>
        <w:t xml:space="preserve">                             </w:t>
      </w:r>
    </w:p>
    <w:p w14:paraId="60E430B6" w14:textId="77777777" w:rsidR="00514ECC" w:rsidRDefault="00BE6C84">
      <w:pPr>
        <w:tabs>
          <w:tab w:val="left" w:pos="3525"/>
        </w:tabs>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AC</w:t>
      </w:r>
      <w:r>
        <w:rPr>
          <w:rFonts w:ascii="Times New Roman" w:eastAsia="Times New Roman" w:hAnsi="Times New Roman" w:cs="Times New Roman"/>
          <w:i/>
          <w:sz w:val="24"/>
          <w:szCs w:val="24"/>
        </w:rPr>
        <w:t xml:space="preserve"> = ML</w:t>
      </w:r>
      <w:r>
        <w:rPr>
          <w:rFonts w:ascii="Times New Roman" w:eastAsia="Times New Roman" w:hAnsi="Times New Roman" w:cs="Times New Roman"/>
          <w:i/>
          <w:sz w:val="24"/>
          <w:szCs w:val="24"/>
          <w:vertAlign w:val="subscript"/>
        </w:rPr>
        <w:t>C</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 xml:space="preserve">AC                                          </w:t>
      </w:r>
    </w:p>
    <w:p w14:paraId="2D2D9ECB" w14:textId="77777777" w:rsidR="00514ECC" w:rsidRDefault="00BE6C84">
      <w:pPr>
        <w:spacing w:line="240" w:lineRule="auto"/>
        <w:jc w:val="both"/>
        <w:rPr>
          <w:rFonts w:ascii="Times New Roman" w:eastAsia="Times New Roman" w:hAnsi="Times New Roman" w:cs="Times New Roman"/>
          <w:i/>
          <w:sz w:val="24"/>
          <w:szCs w:val="24"/>
          <w:vertAlign w:val="subscript"/>
        </w:rPr>
      </w:pPr>
      <w:r>
        <w:rPr>
          <w:rFonts w:ascii="Times New Roman" w:eastAsia="Times New Roman" w:hAnsi="Times New Roman" w:cs="Times New Roman"/>
          <w:i/>
          <w:sz w:val="24"/>
          <w:szCs w:val="24"/>
        </w:rPr>
        <w:t>ML</w:t>
      </w:r>
      <w:r>
        <w:rPr>
          <w:rFonts w:ascii="Times New Roman" w:eastAsia="Times New Roman" w:hAnsi="Times New Roman" w:cs="Times New Roman"/>
          <w:i/>
          <w:sz w:val="24"/>
          <w:szCs w:val="24"/>
          <w:vertAlign w:val="subscript"/>
        </w:rPr>
        <w:t>B</w:t>
      </w:r>
      <w:r>
        <w:rPr>
          <w:rFonts w:ascii="Times New Roman" w:eastAsia="Times New Roman" w:hAnsi="Times New Roman" w:cs="Times New Roman"/>
          <w:i/>
          <w:sz w:val="24"/>
          <w:szCs w:val="24"/>
        </w:rPr>
        <w:t xml:space="preserve"> = </w:t>
      </w:r>
      <w:proofErr w:type="gramStart"/>
      <w:r>
        <w:rPr>
          <w:rFonts w:ascii="Times New Roman" w:eastAsia="Times New Roman" w:hAnsi="Times New Roman" w:cs="Times New Roman"/>
          <w:i/>
          <w:sz w:val="24"/>
          <w:szCs w:val="24"/>
        </w:rPr>
        <w:t>In</w:t>
      </w:r>
      <w:r>
        <w:rPr>
          <w:rFonts w:ascii="Times New Roman" w:eastAsia="Times New Roman" w:hAnsi="Times New Roman" w:cs="Times New Roman"/>
          <w:i/>
          <w:sz w:val="24"/>
          <w:szCs w:val="24"/>
          <w:vertAlign w:val="subscript"/>
        </w:rPr>
        <w:t>B</w:t>
      </w:r>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 xml:space="preserve"> (In</w:t>
      </w:r>
      <w:r>
        <w:rPr>
          <w:rFonts w:ascii="Times New Roman" w:eastAsia="Times New Roman" w:hAnsi="Times New Roman" w:cs="Times New Roman"/>
          <w:i/>
          <w:sz w:val="24"/>
          <w:szCs w:val="24"/>
          <w:vertAlign w:val="subscript"/>
        </w:rPr>
        <w:t>B</w:t>
      </w:r>
      <w:r>
        <w:rPr>
          <w:rFonts w:ascii="Times New Roman" w:eastAsia="Times New Roman" w:hAnsi="Times New Roman" w:cs="Times New Roman"/>
          <w:i/>
          <w:sz w:val="24"/>
          <w:szCs w:val="24"/>
        </w:rPr>
        <w:t xml:space="preserve"> + In</w:t>
      </w:r>
      <w:r>
        <w:rPr>
          <w:rFonts w:ascii="Times New Roman" w:eastAsia="Times New Roman" w:hAnsi="Times New Roman" w:cs="Times New Roman"/>
          <w:i/>
          <w:sz w:val="24"/>
          <w:szCs w:val="24"/>
          <w:vertAlign w:val="subscript"/>
        </w:rPr>
        <w:t>C</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vertAlign w:val="subscript"/>
        </w:rPr>
        <w:t xml:space="preserve">                           </w:t>
      </w:r>
    </w:p>
    <w:p w14:paraId="4A31A212" w14:textId="77777777" w:rsidR="00514ECC" w:rsidRDefault="00BE6C84">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ML</w:t>
      </w:r>
      <w:r>
        <w:rPr>
          <w:rFonts w:ascii="Times New Roman" w:eastAsia="Times New Roman" w:hAnsi="Times New Roman" w:cs="Times New Roman"/>
          <w:i/>
          <w:sz w:val="24"/>
          <w:szCs w:val="24"/>
          <w:vertAlign w:val="subscript"/>
        </w:rPr>
        <w:t>C</w:t>
      </w:r>
      <w:r>
        <w:rPr>
          <w:rFonts w:ascii="Times New Roman" w:eastAsia="Times New Roman" w:hAnsi="Times New Roman" w:cs="Times New Roman"/>
          <w:i/>
          <w:sz w:val="24"/>
          <w:szCs w:val="24"/>
        </w:rPr>
        <w:t xml:space="preserve"> = </w:t>
      </w:r>
      <w:proofErr w:type="gramStart"/>
      <w:r>
        <w:rPr>
          <w:rFonts w:ascii="Times New Roman" w:eastAsia="Times New Roman" w:hAnsi="Times New Roman" w:cs="Times New Roman"/>
          <w:i/>
          <w:sz w:val="24"/>
          <w:szCs w:val="24"/>
        </w:rPr>
        <w:t>In</w:t>
      </w:r>
      <w:r>
        <w:rPr>
          <w:rFonts w:ascii="Times New Roman" w:eastAsia="Times New Roman" w:hAnsi="Times New Roman" w:cs="Times New Roman"/>
          <w:i/>
          <w:sz w:val="24"/>
          <w:szCs w:val="24"/>
          <w:vertAlign w:val="subscript"/>
        </w:rPr>
        <w:t>C</w:t>
      </w:r>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 xml:space="preserve"> (In</w:t>
      </w:r>
      <w:r>
        <w:rPr>
          <w:rFonts w:ascii="Times New Roman" w:eastAsia="Times New Roman" w:hAnsi="Times New Roman" w:cs="Times New Roman"/>
          <w:i/>
          <w:sz w:val="24"/>
          <w:szCs w:val="24"/>
          <w:vertAlign w:val="subscript"/>
        </w:rPr>
        <w:t>B</w:t>
      </w:r>
      <w:r>
        <w:rPr>
          <w:rFonts w:ascii="Times New Roman" w:eastAsia="Times New Roman" w:hAnsi="Times New Roman" w:cs="Times New Roman"/>
          <w:i/>
          <w:sz w:val="24"/>
          <w:szCs w:val="24"/>
        </w:rPr>
        <w:t xml:space="preserve"> + In</w:t>
      </w:r>
      <w:r>
        <w:rPr>
          <w:rFonts w:ascii="Times New Roman" w:eastAsia="Times New Roman" w:hAnsi="Times New Roman" w:cs="Times New Roman"/>
          <w:i/>
          <w:sz w:val="24"/>
          <w:szCs w:val="24"/>
          <w:vertAlign w:val="subscript"/>
        </w:rPr>
        <w:t>C</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vertAlign w:val="subscript"/>
        </w:rPr>
        <w:t xml:space="preserve">                         </w:t>
      </w:r>
    </w:p>
    <w:p w14:paraId="6D235B96" w14:textId="77777777"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AB</w:t>
      </w:r>
      <w:r>
        <w:rPr>
          <w:rFonts w:ascii="Times New Roman" w:eastAsia="Times New Roman" w:hAnsi="Times New Roman" w:cs="Times New Roman"/>
          <w:sz w:val="24"/>
          <w:szCs w:val="24"/>
        </w:rPr>
        <w:t xml:space="preserve"> is assumed to be equivalent to DT</w:t>
      </w:r>
      <w:r>
        <w:rPr>
          <w:rFonts w:ascii="Times New Roman" w:eastAsia="Times New Roman" w:hAnsi="Times New Roman" w:cs="Times New Roman"/>
          <w:sz w:val="24"/>
          <w:szCs w:val="24"/>
          <w:vertAlign w:val="subscript"/>
        </w:rPr>
        <w:t xml:space="preserve">BD </w:t>
      </w:r>
      <w:r>
        <w:rPr>
          <w:rFonts w:ascii="Times New Roman" w:eastAsia="Times New Roman" w:hAnsi="Times New Roman" w:cs="Times New Roman"/>
          <w:sz w:val="24"/>
          <w:szCs w:val="24"/>
        </w:rPr>
        <w:t xml:space="preserve">which is Direct Trust between Node B and D. A weight factor is defined in order to make the indirect trust value between 0 and 1. </w:t>
      </w:r>
    </w:p>
    <w:p w14:paraId="007D7B8A" w14:textId="77777777" w:rsidR="00514ECC" w:rsidRDefault="00BE6C84">
      <w:pPr>
        <w:spacing w:after="0" w:line="240" w:lineRule="auto"/>
        <w:jc w:val="both"/>
        <w:rPr>
          <w:rFonts w:ascii="Times New Roman" w:eastAsia="Times New Roman" w:hAnsi="Times New Roman" w:cs="Times New Roman"/>
        </w:rPr>
      </w:pPr>
      <w:r>
        <w:rPr>
          <w:rFonts w:ascii="Times New Roman" w:eastAsia="Times New Roman" w:hAnsi="Times New Roman" w:cs="Times New Roman"/>
          <w:b/>
          <w:sz w:val="24"/>
          <w:szCs w:val="24"/>
        </w:rPr>
        <w:t>Procedure:</w:t>
      </w:r>
      <w:r>
        <w:rPr>
          <w:rFonts w:ascii="Times New Roman" w:eastAsia="Times New Roman" w:hAnsi="Times New Roman" w:cs="Times New Roman"/>
          <w:b/>
        </w:rPr>
        <w:t xml:space="preserve"> </w:t>
      </w:r>
    </w:p>
    <w:p w14:paraId="68F8FBED" w14:textId="77777777" w:rsidR="00514ECC" w:rsidRDefault="00514ECC">
      <w:pPr>
        <w:spacing w:after="0" w:line="240" w:lineRule="auto"/>
        <w:jc w:val="both"/>
        <w:rPr>
          <w:rFonts w:ascii="Times New Roman" w:eastAsia="Times New Roman" w:hAnsi="Times New Roman" w:cs="Times New Roman"/>
        </w:rPr>
      </w:pPr>
    </w:p>
    <w:p w14:paraId="32E5A60A"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trust table entries as node_entry_list</w:t>
      </w:r>
    </w:p>
    <w:p w14:paraId="2F1FA500"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every node in node_entry_list do</w:t>
      </w:r>
    </w:p>
    <w:p w14:paraId="6C09C2E5"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indirect trust value for node</w:t>
      </w:r>
    </w:p>
    <w:p w14:paraId="4D86B97C"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 the indirect trust value in the trust table</w:t>
      </w:r>
    </w:p>
    <w:p w14:paraId="4486B246"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 Global Trust for the node</w:t>
      </w:r>
    </w:p>
    <w:p w14:paraId="7E71F44D" w14:textId="77777777" w:rsidR="00514ECC" w:rsidRDefault="00BE6C84">
      <w:pPr>
        <w:numPr>
          <w:ilvl w:val="0"/>
          <w:numId w:val="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 for</w:t>
      </w:r>
    </w:p>
    <w:p w14:paraId="74B63C1C"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xml:space="preserve"> calculateIndirectTrust    </w:t>
      </w:r>
    </w:p>
    <w:p w14:paraId="0E2CEE0B"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 the node </w:t>
      </w:r>
    </w:p>
    <w:p w14:paraId="6CB4D6D0"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trust table entries for the given node </w:t>
      </w:r>
    </w:p>
    <w:p w14:paraId="70A1D9F4"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each nei_node in node_entry_list do</w:t>
      </w:r>
    </w:p>
    <w:p w14:paraId="0C33512B"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weight for a given node</w:t>
      </w:r>
    </w:p>
    <w:p w14:paraId="27BD84E9"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final recommendation trust for a given node</w:t>
      </w:r>
    </w:p>
    <w:p w14:paraId="2CA0B184"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Direct Trust and Global Trust for a given source to destination node</w:t>
      </w:r>
    </w:p>
    <w:p w14:paraId="2BC6EABF"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weight term and get the summation of weight</w:t>
      </w:r>
    </w:p>
    <w:p w14:paraId="09287A68" w14:textId="77777777" w:rsidR="00514ECC" w:rsidRDefault="00BE6C84">
      <w:pPr>
        <w:numPr>
          <w:ilvl w:val="0"/>
          <w:numId w:val="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end for </w:t>
      </w:r>
    </w:p>
    <w:p w14:paraId="70EC9329"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summation of weight</w:t>
      </w:r>
    </w:p>
    <w:p w14:paraId="3ED6929E"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End</w:t>
      </w:r>
      <w:proofErr w:type="gramEnd"/>
      <w:r>
        <w:rPr>
          <w:rFonts w:ascii="Times New Roman" w:eastAsia="Times New Roman" w:hAnsi="Times New Roman" w:cs="Times New Roman"/>
          <w:b/>
          <w:sz w:val="24"/>
          <w:szCs w:val="24"/>
        </w:rPr>
        <w:t xml:space="preserve"> function</w:t>
      </w:r>
    </w:p>
    <w:p w14:paraId="48C381A7"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xml:space="preserve"> calculating maturity level for a given node</w:t>
      </w:r>
    </w:p>
    <w:p w14:paraId="0F51BDBC"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number of interactions for the given node</w:t>
      </w:r>
    </w:p>
    <w:p w14:paraId="4DE89583"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trust table entries for the given node </w:t>
      </w:r>
    </w:p>
    <w:p w14:paraId="6EBC8F9D"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each nei_node in node_entry_list do</w:t>
      </w:r>
    </w:p>
    <w:p w14:paraId="52DE6FBF"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get no of interactions for each node</w:t>
      </w:r>
    </w:p>
    <w:p w14:paraId="3A71DA03" w14:textId="77777777" w:rsidR="00514ECC" w:rsidRDefault="00BE6C84">
      <w:pPr>
        <w:numPr>
          <w:ilvl w:val="0"/>
          <w:numId w:val="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end for</w:t>
      </w:r>
    </w:p>
    <w:p w14:paraId="3CC586F2"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maturity level</w:t>
      </w:r>
    </w:p>
    <w:p w14:paraId="00D6D44D" w14:textId="77777777" w:rsidR="00514ECC" w:rsidRDefault="00BE6C84">
      <w:pPr>
        <w:numPr>
          <w:ilvl w:val="0"/>
          <w:numId w:val="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End Function </w:t>
      </w:r>
    </w:p>
    <w:p w14:paraId="4C9B2E0B"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xml:space="preserve"> calculating final recommendation trust for a given node</w:t>
      </w:r>
    </w:p>
    <w:p w14:paraId="78422BF1"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maturity level for a given node</w:t>
      </w:r>
    </w:p>
    <w:p w14:paraId="1D9CC0F4"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Direct Trust and Global Trust for a given source to destination node</w:t>
      </w:r>
    </w:p>
    <w:p w14:paraId="21A3029F"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final recommendation trust = maturity level * DT</w:t>
      </w:r>
    </w:p>
    <w:p w14:paraId="05A84729"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final recommendation trust</w:t>
      </w:r>
    </w:p>
    <w:p w14:paraId="23BEA89E" w14:textId="77777777" w:rsidR="00514ECC" w:rsidRDefault="00BE6C84">
      <w:pPr>
        <w:numPr>
          <w:ilvl w:val="0"/>
          <w:numId w:val="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 function</w:t>
      </w:r>
    </w:p>
    <w:p w14:paraId="64577C21"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xml:space="preserve"> calculate weight for a given node</w:t>
      </w:r>
    </w:p>
    <w:p w14:paraId="0B41E9D0"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new recommendation trust for a given node</w:t>
      </w:r>
    </w:p>
    <w:p w14:paraId="7AB392A5"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trust table entries for the given node</w:t>
      </w:r>
    </w:p>
    <w:p w14:paraId="560DCC16"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each node in node_entry_list do</w:t>
      </w:r>
    </w:p>
    <w:p w14:paraId="6A5B437A"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new recommendation trust for a given node</w:t>
      </w:r>
    </w:p>
    <w:p w14:paraId="4A389735"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the summation of new recommendation trust </w:t>
      </w:r>
    </w:p>
    <w:p w14:paraId="780D97B4" w14:textId="77777777" w:rsidR="00514ECC" w:rsidRDefault="00BE6C84">
      <w:pPr>
        <w:numPr>
          <w:ilvl w:val="0"/>
          <w:numId w:val="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end for</w:t>
      </w:r>
    </w:p>
    <w:p w14:paraId="3C81D139"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the ratio of new recommendation trust from the summation of new recommendation trust</w:t>
      </w:r>
    </w:p>
    <w:p w14:paraId="5B4442DC" w14:textId="77777777" w:rsidR="00514ECC" w:rsidRDefault="00BE6C84">
      <w:pPr>
        <w:numPr>
          <w:ilvl w:val="0"/>
          <w:numId w:val="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 Function</w:t>
      </w:r>
    </w:p>
    <w:p w14:paraId="64C5D2E1"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xml:space="preserve"> get DT and GT for a given source to destination node</w:t>
      </w:r>
    </w:p>
    <w:p w14:paraId="1437DD3B"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send TRR to the neighbor node and get DT and GT for the destination node</w:t>
      </w:r>
    </w:p>
    <w:p w14:paraId="3E2ECB98" w14:textId="77777777" w:rsidR="00514ECC" w:rsidRDefault="00BE6C84">
      <w:pPr>
        <w:numPr>
          <w:ilvl w:val="0"/>
          <w:numId w:val="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 function</w:t>
      </w:r>
    </w:p>
    <w:p w14:paraId="244551AC"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trust table entries</w:t>
      </w:r>
    </w:p>
    <w:p w14:paraId="125B09F4"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each node in node_entry_list do</w:t>
      </w:r>
    </w:p>
    <w:p w14:paraId="4999A0A5"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calculate indirect trust value for node</w:t>
      </w:r>
    </w:p>
    <w:p w14:paraId="25B4ACF7"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update the indirect trust value in the trust table</w:t>
      </w:r>
    </w:p>
    <w:p w14:paraId="1F5C3D19" w14:textId="77777777" w:rsidR="00514ECC" w:rsidRDefault="00BE6C84">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Update Global Trust</w:t>
      </w:r>
    </w:p>
    <w:p w14:paraId="30A0B8DB" w14:textId="77777777" w:rsidR="00514ECC" w:rsidRDefault="00BE6C84">
      <w:pPr>
        <w:numPr>
          <w:ilvl w:val="0"/>
          <w:numId w:val="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 for</w:t>
      </w:r>
    </w:p>
    <w:p w14:paraId="20E07C0F" w14:textId="77777777" w:rsidR="00514ECC" w:rsidRDefault="00BE6C84">
      <w:pPr>
        <w:numPr>
          <w:ilvl w:val="0"/>
          <w:numId w:val="4"/>
        </w:numPr>
        <w:spacing w:after="0" w:line="360" w:lineRule="auto"/>
        <w:jc w:val="both"/>
        <w:rPr>
          <w:rFonts w:ascii="Times New Roman" w:eastAsia="Times New Roman" w:hAnsi="Times New Roman" w:cs="Times New Roman"/>
          <w:b/>
          <w:sz w:val="24"/>
          <w:szCs w:val="24"/>
        </w:rPr>
      </w:pPr>
      <w:bookmarkStart w:id="153" w:name="_2bn6wsx" w:colFirst="0" w:colLast="0"/>
      <w:bookmarkEnd w:id="153"/>
      <w:r>
        <w:rPr>
          <w:rFonts w:ascii="Times New Roman" w:eastAsia="Times New Roman" w:hAnsi="Times New Roman" w:cs="Times New Roman"/>
          <w:b/>
          <w:sz w:val="24"/>
          <w:szCs w:val="24"/>
        </w:rPr>
        <w:t>end</w:t>
      </w:r>
    </w:p>
    <w:p w14:paraId="5F03FE66" w14:textId="77777777" w:rsidR="00514ECC" w:rsidRDefault="00514ECC">
      <w:pPr>
        <w:spacing w:line="360" w:lineRule="auto"/>
        <w:jc w:val="both"/>
        <w:rPr>
          <w:rFonts w:ascii="Times New Roman" w:eastAsia="Times New Roman" w:hAnsi="Times New Roman" w:cs="Times New Roman"/>
          <w:sz w:val="24"/>
          <w:szCs w:val="24"/>
        </w:rPr>
      </w:pPr>
    </w:p>
    <w:p w14:paraId="37437CAD" w14:textId="77777777" w:rsidR="00514ECC" w:rsidRDefault="00BE6C84">
      <w:pPr>
        <w:pStyle w:val="Heading2"/>
        <w:numPr>
          <w:ilvl w:val="1"/>
          <w:numId w:val="6"/>
        </w:numPr>
      </w:pPr>
      <w:bookmarkStart w:id="154" w:name="_Toc526965918"/>
      <w:r>
        <w:rPr>
          <w:rFonts w:ascii="Times New Roman" w:eastAsia="Times New Roman" w:hAnsi="Times New Roman" w:cs="Times New Roman"/>
          <w:b/>
          <w:color w:val="000000"/>
          <w:sz w:val="24"/>
          <w:szCs w:val="24"/>
        </w:rPr>
        <w:lastRenderedPageBreak/>
        <w:t>Identifying Trust Levels</w:t>
      </w:r>
      <w:bookmarkEnd w:id="154"/>
    </w:p>
    <w:p w14:paraId="3312C8B9" w14:textId="77777777" w:rsidR="00514ECC" w:rsidRDefault="00514ECC">
      <w:pPr>
        <w:rPr>
          <w:rFonts w:ascii="Times New Roman" w:eastAsia="Times New Roman" w:hAnsi="Times New Roman" w:cs="Times New Roman"/>
        </w:rPr>
      </w:pPr>
    </w:p>
    <w:p w14:paraId="72AB2CCF" w14:textId="77777777" w:rsidR="00422739"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calculating the direct trust and the indirect trust of the neighbors, the global trust is calculated accordingly. And this global trust value is used to define five trust levels. Next challenge is to determine which trust level each of the neighbor nodes fall in to and by considering that trust level, </w:t>
      </w:r>
      <w:r w:rsidR="003A06F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decision regarding the node can be taken throughout the network lifetime. When dividing trust levels, the default threshold values are considered as follows. If necessary, the user can change these threshold values as required.</w:t>
      </w:r>
    </w:p>
    <w:p w14:paraId="2BE2E59B" w14:textId="77777777" w:rsidR="00422739" w:rsidRPr="00C76446" w:rsidRDefault="00422739" w:rsidP="00422739">
      <w:pPr>
        <w:pBdr>
          <w:top w:val="nil"/>
          <w:left w:val="nil"/>
          <w:bottom w:val="nil"/>
          <w:right w:val="nil"/>
          <w:between w:val="nil"/>
        </w:pBdr>
        <w:spacing w:after="200" w:line="240" w:lineRule="auto"/>
        <w:jc w:val="center"/>
        <w:rPr>
          <w:rFonts w:ascii="Times New Roman" w:eastAsia="Times New Roman" w:hAnsi="Times New Roman" w:cs="Times New Roman"/>
          <w:color w:val="000000"/>
          <w:sz w:val="28"/>
          <w:szCs w:val="28"/>
        </w:rPr>
      </w:pPr>
      <w:r w:rsidRPr="00C76446">
        <w:rPr>
          <w:rFonts w:ascii="Times New Roman" w:eastAsia="Times New Roman" w:hAnsi="Times New Roman" w:cs="Times New Roman"/>
          <w:color w:val="000000"/>
          <w:sz w:val="20"/>
          <w:szCs w:val="20"/>
        </w:rPr>
        <w:t>Table 3.2: Threshold Table</w:t>
      </w:r>
    </w:p>
    <w:tbl>
      <w:tblPr>
        <w:tblStyle w:val="a6"/>
        <w:tblpPr w:leftFromText="180" w:rightFromText="180" w:vertAnchor="page" w:horzAnchor="margin" w:tblpY="5689"/>
        <w:tblW w:w="8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5"/>
        <w:gridCol w:w="2983"/>
        <w:gridCol w:w="3276"/>
      </w:tblGrid>
      <w:tr w:rsidR="00422739" w14:paraId="3780C6E4" w14:textId="77777777" w:rsidTr="00422739">
        <w:tc>
          <w:tcPr>
            <w:tcW w:w="2285" w:type="dxa"/>
          </w:tcPr>
          <w:p w14:paraId="3A8F2E12" w14:textId="77777777" w:rsidR="00422739" w:rsidRDefault="00422739" w:rsidP="00422739">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Level</w:t>
            </w:r>
          </w:p>
        </w:tc>
        <w:tc>
          <w:tcPr>
            <w:tcW w:w="2983" w:type="dxa"/>
          </w:tcPr>
          <w:p w14:paraId="21E73C50" w14:textId="77777777" w:rsidR="00422739" w:rsidRDefault="00422739" w:rsidP="00422739">
            <w:pPr>
              <w:spacing w:line="360" w:lineRule="auto"/>
              <w:jc w:val="center"/>
              <w:rPr>
                <w:rFonts w:ascii="Times New Roman" w:eastAsia="Times New Roman" w:hAnsi="Times New Roman" w:cs="Times New Roman"/>
              </w:rPr>
            </w:pPr>
            <w:r>
              <w:rPr>
                <w:rFonts w:ascii="Times New Roman" w:eastAsia="Times New Roman" w:hAnsi="Times New Roman" w:cs="Times New Roman"/>
              </w:rPr>
              <w:t>Threshold</w:t>
            </w:r>
          </w:p>
        </w:tc>
        <w:tc>
          <w:tcPr>
            <w:tcW w:w="3276" w:type="dxa"/>
          </w:tcPr>
          <w:p w14:paraId="3F017F63" w14:textId="77777777" w:rsidR="00422739" w:rsidRDefault="00422739" w:rsidP="00422739">
            <w:pPr>
              <w:spacing w:line="360" w:lineRule="auto"/>
              <w:jc w:val="center"/>
              <w:rPr>
                <w:rFonts w:ascii="Times New Roman" w:eastAsia="Times New Roman" w:hAnsi="Times New Roman" w:cs="Times New Roman"/>
              </w:rPr>
            </w:pPr>
            <w:r>
              <w:rPr>
                <w:rFonts w:ascii="Times New Roman" w:eastAsia="Times New Roman" w:hAnsi="Times New Roman" w:cs="Times New Roman"/>
              </w:rPr>
              <w:t>Meaning</w:t>
            </w:r>
          </w:p>
        </w:tc>
      </w:tr>
      <w:tr w:rsidR="00422739" w14:paraId="382B8735" w14:textId="77777777" w:rsidTr="00422739">
        <w:tc>
          <w:tcPr>
            <w:tcW w:w="2285" w:type="dxa"/>
          </w:tcPr>
          <w:p w14:paraId="625AEF12" w14:textId="77777777" w:rsidR="00422739" w:rsidRDefault="00422739" w:rsidP="00422739">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983" w:type="dxa"/>
          </w:tcPr>
          <w:p w14:paraId="55926200" w14:textId="77777777" w:rsidR="00422739" w:rsidRDefault="00422739" w:rsidP="00422739">
            <w:pPr>
              <w:spacing w:line="360" w:lineRule="auto"/>
              <w:jc w:val="both"/>
              <w:rPr>
                <w:rFonts w:ascii="Times New Roman" w:eastAsia="Times New Roman" w:hAnsi="Times New Roman" w:cs="Times New Roman"/>
              </w:rPr>
            </w:pPr>
            <w:r>
              <w:rPr>
                <w:rFonts w:ascii="Times New Roman" w:eastAsia="Times New Roman" w:hAnsi="Times New Roman" w:cs="Times New Roman"/>
              </w:rPr>
              <w:t>&gt;= TH1</w:t>
            </w:r>
          </w:p>
        </w:tc>
        <w:tc>
          <w:tcPr>
            <w:tcW w:w="3276" w:type="dxa"/>
          </w:tcPr>
          <w:p w14:paraId="6BC67962" w14:textId="77777777" w:rsidR="00422739" w:rsidRDefault="00422739" w:rsidP="00422739">
            <w:pPr>
              <w:spacing w:line="360" w:lineRule="auto"/>
              <w:jc w:val="both"/>
              <w:rPr>
                <w:rFonts w:ascii="Times New Roman" w:eastAsia="Times New Roman" w:hAnsi="Times New Roman" w:cs="Times New Roman"/>
              </w:rPr>
            </w:pPr>
            <w:r>
              <w:rPr>
                <w:rFonts w:ascii="Times New Roman" w:eastAsia="Times New Roman" w:hAnsi="Times New Roman" w:cs="Times New Roman"/>
              </w:rPr>
              <w:t>Trustworthy node</w:t>
            </w:r>
          </w:p>
        </w:tc>
      </w:tr>
      <w:tr w:rsidR="00422739" w14:paraId="21DE2DF1" w14:textId="77777777" w:rsidTr="00422739">
        <w:tc>
          <w:tcPr>
            <w:tcW w:w="2285" w:type="dxa"/>
          </w:tcPr>
          <w:p w14:paraId="78EED797" w14:textId="77777777" w:rsidR="00422739" w:rsidRDefault="00422739" w:rsidP="00422739">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983" w:type="dxa"/>
          </w:tcPr>
          <w:p w14:paraId="7DD1A5CD" w14:textId="77777777" w:rsidR="00422739" w:rsidRDefault="00422739" w:rsidP="00422739">
            <w:pPr>
              <w:spacing w:line="360" w:lineRule="auto"/>
              <w:jc w:val="both"/>
              <w:rPr>
                <w:rFonts w:ascii="Times New Roman" w:eastAsia="Times New Roman" w:hAnsi="Times New Roman" w:cs="Times New Roman"/>
              </w:rPr>
            </w:pPr>
            <w:r>
              <w:rPr>
                <w:rFonts w:ascii="Times New Roman" w:eastAsia="Times New Roman" w:hAnsi="Times New Roman" w:cs="Times New Roman"/>
              </w:rPr>
              <w:t>&lt; TH1 and &gt;= TH2</w:t>
            </w:r>
          </w:p>
        </w:tc>
        <w:tc>
          <w:tcPr>
            <w:tcW w:w="3276" w:type="dxa"/>
          </w:tcPr>
          <w:p w14:paraId="6ED2A3AE" w14:textId="77777777" w:rsidR="00422739" w:rsidRDefault="00422739" w:rsidP="00422739">
            <w:pPr>
              <w:spacing w:line="360" w:lineRule="auto"/>
              <w:jc w:val="both"/>
              <w:rPr>
                <w:rFonts w:ascii="Times New Roman" w:eastAsia="Times New Roman" w:hAnsi="Times New Roman" w:cs="Times New Roman"/>
              </w:rPr>
            </w:pPr>
            <w:r>
              <w:rPr>
                <w:rFonts w:ascii="Times New Roman" w:eastAsia="Times New Roman" w:hAnsi="Times New Roman" w:cs="Times New Roman"/>
              </w:rPr>
              <w:t>Partially Trusted node</w:t>
            </w:r>
          </w:p>
        </w:tc>
      </w:tr>
      <w:tr w:rsidR="00422739" w14:paraId="558C554C" w14:textId="77777777" w:rsidTr="00422739">
        <w:tc>
          <w:tcPr>
            <w:tcW w:w="2285" w:type="dxa"/>
          </w:tcPr>
          <w:p w14:paraId="63954766" w14:textId="77777777" w:rsidR="00422739" w:rsidRDefault="00422739" w:rsidP="00422739">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983" w:type="dxa"/>
          </w:tcPr>
          <w:p w14:paraId="70E0ED84" w14:textId="77777777" w:rsidR="00422739" w:rsidRDefault="00422739" w:rsidP="00422739">
            <w:pPr>
              <w:spacing w:line="360" w:lineRule="auto"/>
              <w:jc w:val="both"/>
              <w:rPr>
                <w:rFonts w:ascii="Times New Roman" w:eastAsia="Times New Roman" w:hAnsi="Times New Roman" w:cs="Times New Roman"/>
              </w:rPr>
            </w:pPr>
            <w:r>
              <w:rPr>
                <w:rFonts w:ascii="Times New Roman" w:eastAsia="Times New Roman" w:hAnsi="Times New Roman" w:cs="Times New Roman"/>
              </w:rPr>
              <w:t>&lt; TH2 and &gt;= TH3</w:t>
            </w:r>
          </w:p>
        </w:tc>
        <w:tc>
          <w:tcPr>
            <w:tcW w:w="3276" w:type="dxa"/>
          </w:tcPr>
          <w:p w14:paraId="0004DC84" w14:textId="77777777" w:rsidR="00422739" w:rsidRDefault="00422739" w:rsidP="00422739">
            <w:pPr>
              <w:spacing w:line="360" w:lineRule="auto"/>
              <w:jc w:val="both"/>
              <w:rPr>
                <w:rFonts w:ascii="Times New Roman" w:eastAsia="Times New Roman" w:hAnsi="Times New Roman" w:cs="Times New Roman"/>
              </w:rPr>
            </w:pPr>
            <w:r>
              <w:rPr>
                <w:rFonts w:ascii="Times New Roman" w:eastAsia="Times New Roman" w:hAnsi="Times New Roman" w:cs="Times New Roman"/>
              </w:rPr>
              <w:t>Selfish node</w:t>
            </w:r>
          </w:p>
        </w:tc>
      </w:tr>
      <w:tr w:rsidR="00422739" w14:paraId="5728EFFA" w14:textId="77777777" w:rsidTr="00422739">
        <w:tc>
          <w:tcPr>
            <w:tcW w:w="2285" w:type="dxa"/>
          </w:tcPr>
          <w:p w14:paraId="03B117EF" w14:textId="77777777" w:rsidR="00422739" w:rsidRDefault="00422739" w:rsidP="00422739">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983" w:type="dxa"/>
          </w:tcPr>
          <w:p w14:paraId="3BEFEC90" w14:textId="77777777" w:rsidR="00422739" w:rsidRDefault="00422739" w:rsidP="00422739">
            <w:pPr>
              <w:spacing w:line="360" w:lineRule="auto"/>
              <w:jc w:val="both"/>
              <w:rPr>
                <w:rFonts w:ascii="Times New Roman" w:eastAsia="Times New Roman" w:hAnsi="Times New Roman" w:cs="Times New Roman"/>
              </w:rPr>
            </w:pPr>
            <w:r>
              <w:rPr>
                <w:rFonts w:ascii="Times New Roman" w:eastAsia="Times New Roman" w:hAnsi="Times New Roman" w:cs="Times New Roman"/>
              </w:rPr>
              <w:t>&lt; TH3 and &gt;= TH4</w:t>
            </w:r>
          </w:p>
        </w:tc>
        <w:tc>
          <w:tcPr>
            <w:tcW w:w="3276" w:type="dxa"/>
          </w:tcPr>
          <w:p w14:paraId="7E5327C0" w14:textId="77777777" w:rsidR="00422739" w:rsidRDefault="00422739" w:rsidP="00422739">
            <w:pPr>
              <w:spacing w:line="360" w:lineRule="auto"/>
              <w:jc w:val="both"/>
              <w:rPr>
                <w:rFonts w:ascii="Times New Roman" w:eastAsia="Times New Roman" w:hAnsi="Times New Roman" w:cs="Times New Roman"/>
              </w:rPr>
            </w:pPr>
            <w:r>
              <w:rPr>
                <w:rFonts w:ascii="Times New Roman" w:eastAsia="Times New Roman" w:hAnsi="Times New Roman" w:cs="Times New Roman"/>
              </w:rPr>
              <w:t>Pure Malicious node</w:t>
            </w:r>
          </w:p>
        </w:tc>
      </w:tr>
      <w:tr w:rsidR="00422739" w14:paraId="6AA0E295" w14:textId="77777777" w:rsidTr="00422739">
        <w:tc>
          <w:tcPr>
            <w:tcW w:w="2285" w:type="dxa"/>
          </w:tcPr>
          <w:p w14:paraId="588B3424" w14:textId="77777777" w:rsidR="00422739" w:rsidRDefault="00422739" w:rsidP="00422739">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2983" w:type="dxa"/>
          </w:tcPr>
          <w:p w14:paraId="6F5C3F9D" w14:textId="77777777" w:rsidR="00422739" w:rsidRDefault="00422739" w:rsidP="00422739">
            <w:pPr>
              <w:spacing w:line="360" w:lineRule="auto"/>
              <w:jc w:val="both"/>
              <w:rPr>
                <w:rFonts w:ascii="Times New Roman" w:eastAsia="Times New Roman" w:hAnsi="Times New Roman" w:cs="Times New Roman"/>
              </w:rPr>
            </w:pPr>
            <w:r>
              <w:rPr>
                <w:rFonts w:ascii="Times New Roman" w:eastAsia="Times New Roman" w:hAnsi="Times New Roman" w:cs="Times New Roman"/>
              </w:rPr>
              <w:t>&lt; TH4</w:t>
            </w:r>
          </w:p>
        </w:tc>
        <w:tc>
          <w:tcPr>
            <w:tcW w:w="3276" w:type="dxa"/>
          </w:tcPr>
          <w:p w14:paraId="41015183" w14:textId="77777777" w:rsidR="00422739" w:rsidRDefault="00422739" w:rsidP="00422739">
            <w:pPr>
              <w:keepNext/>
              <w:spacing w:line="360" w:lineRule="auto"/>
              <w:jc w:val="both"/>
              <w:rPr>
                <w:rFonts w:ascii="Times New Roman" w:eastAsia="Times New Roman" w:hAnsi="Times New Roman" w:cs="Times New Roman"/>
              </w:rPr>
            </w:pPr>
            <w:r>
              <w:rPr>
                <w:rFonts w:ascii="Times New Roman" w:eastAsia="Times New Roman" w:hAnsi="Times New Roman" w:cs="Times New Roman"/>
              </w:rPr>
              <w:t>Collaborative Malicious node</w:t>
            </w:r>
          </w:p>
        </w:tc>
      </w:tr>
    </w:tbl>
    <w:p w14:paraId="39215FB9" w14:textId="77777777" w:rsidR="00422739" w:rsidRDefault="00422739">
      <w:pPr>
        <w:spacing w:line="360" w:lineRule="auto"/>
        <w:jc w:val="both"/>
        <w:rPr>
          <w:rFonts w:ascii="Times New Roman" w:eastAsia="Times New Roman" w:hAnsi="Times New Roman" w:cs="Times New Roman"/>
          <w:sz w:val="24"/>
          <w:szCs w:val="24"/>
        </w:rPr>
      </w:pPr>
    </w:p>
    <w:p w14:paraId="5061FDC5" w14:textId="4AB5CFCC"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category is trusted nodes which are allowed in normal routing operation and data processing is actual data forwarding and receiving. </w:t>
      </w:r>
      <w:r w:rsidR="00422739">
        <w:rPr>
          <w:rFonts w:ascii="Times New Roman" w:eastAsia="Times New Roman" w:hAnsi="Times New Roman" w:cs="Times New Roman"/>
          <w:sz w:val="24"/>
          <w:szCs w:val="24"/>
        </w:rPr>
        <w:t>The s</w:t>
      </w:r>
      <w:r>
        <w:rPr>
          <w:rFonts w:ascii="Times New Roman" w:eastAsia="Times New Roman" w:hAnsi="Times New Roman" w:cs="Times New Roman"/>
          <w:sz w:val="24"/>
          <w:szCs w:val="24"/>
        </w:rPr>
        <w:t>econd level is partially trusted nodes which are allowed in normal routing operation and data processing is actual data forwarding and receiving</w:t>
      </w:r>
      <w:ins w:id="155" w:author="Upeksha Rathnasena" w:date="2018-10-10T10:50:00Z">
        <w:r w:rsidR="00044DD9">
          <w:rPr>
            <w:rFonts w:ascii="Times New Roman" w:eastAsia="Times New Roman" w:hAnsi="Times New Roman" w:cs="Times New Roman"/>
            <w:sz w:val="24"/>
            <w:szCs w:val="24"/>
          </w:rPr>
          <w:t xml:space="preserve"> as</w:t>
        </w:r>
      </w:ins>
      <w:r>
        <w:rPr>
          <w:rFonts w:ascii="Times New Roman" w:eastAsia="Times New Roman" w:hAnsi="Times New Roman" w:cs="Times New Roman"/>
          <w:sz w:val="24"/>
          <w:szCs w:val="24"/>
        </w:rPr>
        <w:t xml:space="preserve"> same as trusted nodes. T</w:t>
      </w:r>
      <w:r w:rsidR="00422739">
        <w:rPr>
          <w:rFonts w:ascii="Times New Roman" w:eastAsia="Times New Roman" w:hAnsi="Times New Roman" w:cs="Times New Roman"/>
          <w:sz w:val="24"/>
          <w:szCs w:val="24"/>
        </w:rPr>
        <w:t>he t</w:t>
      </w:r>
      <w:r>
        <w:rPr>
          <w:rFonts w:ascii="Times New Roman" w:eastAsia="Times New Roman" w:hAnsi="Times New Roman" w:cs="Times New Roman"/>
          <w:sz w:val="24"/>
          <w:szCs w:val="24"/>
        </w:rPr>
        <w:t xml:space="preserve">hird level is selfish nodes which can be allowed to take part in the normal routing operation but they will not be involved in actual data processing and their trust value will be reduced by considering their maturity level or the reputation. </w:t>
      </w:r>
      <w:r w:rsidR="00422739">
        <w:rPr>
          <w:rFonts w:ascii="Times New Roman" w:eastAsia="Times New Roman" w:hAnsi="Times New Roman" w:cs="Times New Roman"/>
          <w:sz w:val="24"/>
          <w:szCs w:val="24"/>
        </w:rPr>
        <w:t>The f</w:t>
      </w:r>
      <w:r>
        <w:rPr>
          <w:rFonts w:ascii="Times New Roman" w:eastAsia="Times New Roman" w:hAnsi="Times New Roman" w:cs="Times New Roman"/>
          <w:sz w:val="24"/>
          <w:szCs w:val="24"/>
        </w:rPr>
        <w:t>ourth level is pure malicious nodes which are isolated from the network and information about these misbehaving nodes are broadcast by evaluating node to its neighbor nodes before actual route discovery commences. Therefore, those nodes are deleted from all the trust tables, recommendation tables</w:t>
      </w:r>
      <w:r w:rsidR="004227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backup tables. These nodes are also excluded from </w:t>
      </w:r>
      <w:r w:rsidR="0042273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route discovery process and therefore, the authentication is ensured.</w:t>
      </w:r>
    </w:p>
    <w:p w14:paraId="5A5145EE" w14:textId="3BF1A445"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 of the recommendation table and backup table</w:t>
      </w:r>
      <w:ins w:id="156" w:author="Upeksha Rathnasena" w:date="2018-10-10T10:50:00Z">
        <w:r w:rsidR="00044DD9">
          <w:rPr>
            <w:rFonts w:ascii="Times New Roman" w:eastAsia="Times New Roman" w:hAnsi="Times New Roman" w:cs="Times New Roman"/>
            <w:sz w:val="24"/>
            <w:szCs w:val="24"/>
          </w:rPr>
          <w:t xml:space="preserve"> is</w:t>
        </w:r>
      </w:ins>
      <w:r>
        <w:rPr>
          <w:rFonts w:ascii="Times New Roman" w:eastAsia="Times New Roman" w:hAnsi="Times New Roman" w:cs="Times New Roman"/>
          <w:sz w:val="24"/>
          <w:szCs w:val="24"/>
        </w:rPr>
        <w:t xml:space="preserve"> as follows.</w:t>
      </w:r>
    </w:p>
    <w:p w14:paraId="7AF4B3B8" w14:textId="77777777" w:rsidR="00B14576" w:rsidRDefault="00B14576">
      <w:pPr>
        <w:pBdr>
          <w:top w:val="nil"/>
          <w:left w:val="nil"/>
          <w:bottom w:val="nil"/>
          <w:right w:val="nil"/>
          <w:between w:val="nil"/>
        </w:pBdr>
        <w:spacing w:after="200" w:line="240" w:lineRule="auto"/>
        <w:jc w:val="center"/>
        <w:rPr>
          <w:rFonts w:ascii="Times New Roman" w:eastAsia="Times New Roman" w:hAnsi="Times New Roman" w:cs="Times New Roman"/>
          <w:color w:val="000000"/>
          <w:sz w:val="18"/>
          <w:szCs w:val="18"/>
        </w:rPr>
      </w:pPr>
    </w:p>
    <w:p w14:paraId="189F8824" w14:textId="77777777" w:rsidR="00514ECC" w:rsidRDefault="00BE6C84">
      <w:pPr>
        <w:pBdr>
          <w:top w:val="nil"/>
          <w:left w:val="nil"/>
          <w:bottom w:val="nil"/>
          <w:right w:val="nil"/>
          <w:between w:val="nil"/>
        </w:pBdr>
        <w:spacing w:after="200" w:line="240" w:lineRule="auto"/>
        <w:jc w:val="center"/>
        <w:rPr>
          <w:rFonts w:ascii="Times New Roman" w:eastAsia="Times New Roman" w:hAnsi="Times New Roman" w:cs="Times New Roman"/>
          <w:color w:val="000000"/>
          <w:sz w:val="18"/>
          <w:szCs w:val="18"/>
        </w:rPr>
      </w:pPr>
      <w:r w:rsidRPr="00C76446">
        <w:rPr>
          <w:rFonts w:ascii="Times New Roman" w:eastAsia="Times New Roman" w:hAnsi="Times New Roman" w:cs="Times New Roman"/>
          <w:color w:val="000000"/>
          <w:sz w:val="20"/>
          <w:szCs w:val="20"/>
        </w:rPr>
        <w:lastRenderedPageBreak/>
        <w:t>Table 3.3: Recommendation Table</w:t>
      </w:r>
    </w:p>
    <w:tbl>
      <w:tblPr>
        <w:tblStyle w:val="a7"/>
        <w:tblpPr w:leftFromText="180" w:rightFromText="180" w:vertAnchor="text" w:horzAnchor="margin" w:tblpY="85"/>
        <w:tblW w:w="8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6"/>
        <w:gridCol w:w="1700"/>
        <w:gridCol w:w="1855"/>
        <w:gridCol w:w="1143"/>
        <w:gridCol w:w="1796"/>
      </w:tblGrid>
      <w:tr w:rsidR="00B14576" w14:paraId="7DEF13C4" w14:textId="77777777" w:rsidTr="00B14576">
        <w:trPr>
          <w:trHeight w:val="700"/>
        </w:trPr>
        <w:tc>
          <w:tcPr>
            <w:tcW w:w="1666" w:type="dxa"/>
          </w:tcPr>
          <w:p w14:paraId="3B368EF1" w14:textId="77777777" w:rsidR="00B14576" w:rsidRDefault="00C76446" w:rsidP="00B14576">
            <w:pPr>
              <w:spacing w:line="360" w:lineRule="auto"/>
              <w:jc w:val="center"/>
              <w:rPr>
                <w:rFonts w:ascii="Times New Roman" w:eastAsia="Times New Roman" w:hAnsi="Times New Roman" w:cs="Times New Roman"/>
                <w:highlight w:val="cyan"/>
              </w:rPr>
            </w:pPr>
            <w:r>
              <w:rPr>
                <w:rFonts w:ascii="Times New Roman" w:eastAsia="Times New Roman" w:hAnsi="Times New Roman" w:cs="Times New Roman"/>
              </w:rPr>
              <w:t>Neighbor</w:t>
            </w:r>
            <w:r w:rsidR="00B14576">
              <w:rPr>
                <w:rFonts w:ascii="Times New Roman" w:eastAsia="Times New Roman" w:hAnsi="Times New Roman" w:cs="Times New Roman"/>
              </w:rPr>
              <w:t xml:space="preserve"> node</w:t>
            </w:r>
          </w:p>
        </w:tc>
        <w:tc>
          <w:tcPr>
            <w:tcW w:w="1700" w:type="dxa"/>
          </w:tcPr>
          <w:p w14:paraId="3716806E" w14:textId="77777777" w:rsidR="00B14576" w:rsidRDefault="00B14576" w:rsidP="00B14576">
            <w:pPr>
              <w:spacing w:line="360" w:lineRule="auto"/>
              <w:jc w:val="center"/>
              <w:rPr>
                <w:rFonts w:ascii="Times New Roman" w:eastAsia="Times New Roman" w:hAnsi="Times New Roman" w:cs="Times New Roman"/>
                <w:highlight w:val="cyan"/>
              </w:rPr>
            </w:pPr>
            <w:r>
              <w:rPr>
                <w:rFonts w:ascii="Times New Roman" w:eastAsia="Times New Roman" w:hAnsi="Times New Roman" w:cs="Times New Roman"/>
              </w:rPr>
              <w:t>Recommending nodes</w:t>
            </w:r>
          </w:p>
        </w:tc>
        <w:tc>
          <w:tcPr>
            <w:tcW w:w="1855" w:type="dxa"/>
          </w:tcPr>
          <w:p w14:paraId="7549BD5F" w14:textId="77777777" w:rsidR="00B14576" w:rsidRDefault="00B14576" w:rsidP="00B14576">
            <w:pPr>
              <w:spacing w:line="360" w:lineRule="auto"/>
              <w:jc w:val="center"/>
              <w:rPr>
                <w:rFonts w:ascii="Times New Roman" w:eastAsia="Times New Roman" w:hAnsi="Times New Roman" w:cs="Times New Roman"/>
              </w:rPr>
            </w:pPr>
            <w:r>
              <w:rPr>
                <w:rFonts w:ascii="Times New Roman" w:eastAsia="Times New Roman" w:hAnsi="Times New Roman" w:cs="Times New Roman"/>
              </w:rPr>
              <w:t>Reputation Value/</w:t>
            </w:r>
          </w:p>
          <w:p w14:paraId="28F2D54E" w14:textId="77777777" w:rsidR="00B14576" w:rsidRDefault="00B14576" w:rsidP="00B14576">
            <w:pPr>
              <w:spacing w:line="360" w:lineRule="auto"/>
              <w:jc w:val="center"/>
              <w:rPr>
                <w:rFonts w:ascii="Times New Roman" w:eastAsia="Times New Roman" w:hAnsi="Times New Roman" w:cs="Times New Roman"/>
                <w:highlight w:val="cyan"/>
              </w:rPr>
            </w:pPr>
            <w:r>
              <w:rPr>
                <w:rFonts w:ascii="Times New Roman" w:eastAsia="Times New Roman" w:hAnsi="Times New Roman" w:cs="Times New Roman"/>
              </w:rPr>
              <w:t>Maturity level</w:t>
            </w:r>
          </w:p>
        </w:tc>
        <w:tc>
          <w:tcPr>
            <w:tcW w:w="1143" w:type="dxa"/>
          </w:tcPr>
          <w:p w14:paraId="06EDEB7A" w14:textId="77777777" w:rsidR="00B14576" w:rsidRDefault="00B14576" w:rsidP="00B14576">
            <w:pPr>
              <w:spacing w:line="360" w:lineRule="auto"/>
              <w:jc w:val="center"/>
              <w:rPr>
                <w:rFonts w:ascii="Times New Roman" w:eastAsia="Times New Roman" w:hAnsi="Times New Roman" w:cs="Times New Roman"/>
                <w:highlight w:val="cyan"/>
              </w:rPr>
            </w:pPr>
            <w:r>
              <w:rPr>
                <w:rFonts w:ascii="Times New Roman" w:eastAsia="Times New Roman" w:hAnsi="Times New Roman" w:cs="Times New Roman"/>
              </w:rPr>
              <w:t>Blacklist</w:t>
            </w:r>
          </w:p>
        </w:tc>
        <w:tc>
          <w:tcPr>
            <w:tcW w:w="1796" w:type="dxa"/>
          </w:tcPr>
          <w:p w14:paraId="706F6E80" w14:textId="77777777" w:rsidR="00B14576" w:rsidRDefault="00B14576" w:rsidP="00B14576">
            <w:pPr>
              <w:spacing w:line="360" w:lineRule="auto"/>
              <w:jc w:val="center"/>
              <w:rPr>
                <w:rFonts w:ascii="Times New Roman" w:eastAsia="Times New Roman" w:hAnsi="Times New Roman" w:cs="Times New Roman"/>
              </w:rPr>
            </w:pPr>
            <w:r>
              <w:rPr>
                <w:rFonts w:ascii="Times New Roman" w:eastAsia="Times New Roman" w:hAnsi="Times New Roman" w:cs="Times New Roman"/>
              </w:rPr>
              <w:t>Recommendation value</w:t>
            </w:r>
          </w:p>
        </w:tc>
      </w:tr>
      <w:tr w:rsidR="00B14576" w14:paraId="6E395530" w14:textId="77777777" w:rsidTr="00B14576">
        <w:trPr>
          <w:trHeight w:val="640"/>
        </w:trPr>
        <w:tc>
          <w:tcPr>
            <w:tcW w:w="1666" w:type="dxa"/>
          </w:tcPr>
          <w:p w14:paraId="57D63C5D" w14:textId="77777777" w:rsidR="00B14576" w:rsidRDefault="00B14576" w:rsidP="00B14576">
            <w:pPr>
              <w:spacing w:line="360" w:lineRule="auto"/>
              <w:jc w:val="both"/>
              <w:rPr>
                <w:rFonts w:ascii="Times New Roman" w:eastAsia="Times New Roman" w:hAnsi="Times New Roman" w:cs="Times New Roman"/>
                <w:highlight w:val="cyan"/>
              </w:rPr>
            </w:pPr>
          </w:p>
        </w:tc>
        <w:tc>
          <w:tcPr>
            <w:tcW w:w="1700" w:type="dxa"/>
          </w:tcPr>
          <w:p w14:paraId="50D6A6DB" w14:textId="77777777" w:rsidR="00B14576" w:rsidRDefault="00B14576" w:rsidP="00B14576">
            <w:pPr>
              <w:spacing w:line="360" w:lineRule="auto"/>
              <w:jc w:val="both"/>
              <w:rPr>
                <w:rFonts w:ascii="Times New Roman" w:eastAsia="Times New Roman" w:hAnsi="Times New Roman" w:cs="Times New Roman"/>
                <w:highlight w:val="cyan"/>
              </w:rPr>
            </w:pPr>
          </w:p>
        </w:tc>
        <w:tc>
          <w:tcPr>
            <w:tcW w:w="1855" w:type="dxa"/>
          </w:tcPr>
          <w:p w14:paraId="55CC0F0D" w14:textId="77777777" w:rsidR="00B14576" w:rsidRDefault="00B14576" w:rsidP="00B14576">
            <w:pPr>
              <w:spacing w:line="360" w:lineRule="auto"/>
              <w:jc w:val="both"/>
              <w:rPr>
                <w:rFonts w:ascii="Times New Roman" w:eastAsia="Times New Roman" w:hAnsi="Times New Roman" w:cs="Times New Roman"/>
                <w:highlight w:val="cyan"/>
              </w:rPr>
            </w:pPr>
          </w:p>
        </w:tc>
        <w:tc>
          <w:tcPr>
            <w:tcW w:w="1143" w:type="dxa"/>
          </w:tcPr>
          <w:p w14:paraId="106A4A5B" w14:textId="77777777" w:rsidR="00B14576" w:rsidRDefault="00B14576" w:rsidP="00B14576">
            <w:pPr>
              <w:spacing w:line="360" w:lineRule="auto"/>
              <w:jc w:val="both"/>
              <w:rPr>
                <w:rFonts w:ascii="Times New Roman" w:eastAsia="Times New Roman" w:hAnsi="Times New Roman" w:cs="Times New Roman"/>
                <w:highlight w:val="cyan"/>
              </w:rPr>
            </w:pPr>
          </w:p>
        </w:tc>
        <w:tc>
          <w:tcPr>
            <w:tcW w:w="1796" w:type="dxa"/>
          </w:tcPr>
          <w:p w14:paraId="58B3365C" w14:textId="77777777" w:rsidR="00B14576" w:rsidRDefault="00B14576" w:rsidP="00B14576">
            <w:pPr>
              <w:keepNext/>
              <w:spacing w:line="360" w:lineRule="auto"/>
              <w:jc w:val="both"/>
              <w:rPr>
                <w:rFonts w:ascii="Times New Roman" w:eastAsia="Times New Roman" w:hAnsi="Times New Roman" w:cs="Times New Roman"/>
                <w:highlight w:val="cyan"/>
              </w:rPr>
            </w:pPr>
          </w:p>
        </w:tc>
      </w:tr>
    </w:tbl>
    <w:p w14:paraId="2886169D" w14:textId="77777777" w:rsidR="00422739" w:rsidRDefault="00422739">
      <w:pPr>
        <w:pBdr>
          <w:top w:val="nil"/>
          <w:left w:val="nil"/>
          <w:bottom w:val="nil"/>
          <w:right w:val="nil"/>
          <w:between w:val="nil"/>
        </w:pBdr>
        <w:spacing w:after="200" w:line="240" w:lineRule="auto"/>
        <w:jc w:val="center"/>
        <w:rPr>
          <w:rFonts w:ascii="Times New Roman" w:eastAsia="Times New Roman" w:hAnsi="Times New Roman" w:cs="Times New Roman"/>
          <w:color w:val="000000"/>
          <w:sz w:val="18"/>
          <w:szCs w:val="18"/>
        </w:rPr>
      </w:pPr>
    </w:p>
    <w:p w14:paraId="3B1E4865" w14:textId="77777777" w:rsidR="00422739" w:rsidRDefault="00422739" w:rsidP="00B14576">
      <w:pPr>
        <w:pBdr>
          <w:top w:val="nil"/>
          <w:left w:val="nil"/>
          <w:bottom w:val="nil"/>
          <w:right w:val="nil"/>
          <w:between w:val="nil"/>
        </w:pBdr>
        <w:spacing w:after="200" w:line="240" w:lineRule="auto"/>
        <w:rPr>
          <w:rFonts w:ascii="Times New Roman" w:eastAsia="Times New Roman" w:hAnsi="Times New Roman" w:cs="Times New Roman"/>
          <w:color w:val="000000"/>
          <w:sz w:val="18"/>
          <w:szCs w:val="18"/>
        </w:rPr>
      </w:pPr>
    </w:p>
    <w:p w14:paraId="13CC2FD9" w14:textId="77777777" w:rsidR="00514ECC" w:rsidRPr="00C76446" w:rsidRDefault="00BE6C84">
      <w:pPr>
        <w:pBdr>
          <w:top w:val="nil"/>
          <w:left w:val="nil"/>
          <w:bottom w:val="nil"/>
          <w:right w:val="nil"/>
          <w:between w:val="nil"/>
        </w:pBdr>
        <w:spacing w:after="200" w:line="240" w:lineRule="auto"/>
        <w:jc w:val="center"/>
        <w:rPr>
          <w:rFonts w:ascii="Times New Roman" w:eastAsia="Times New Roman" w:hAnsi="Times New Roman" w:cs="Times New Roman"/>
          <w:color w:val="000000"/>
          <w:sz w:val="20"/>
          <w:szCs w:val="20"/>
        </w:rPr>
      </w:pPr>
      <w:r w:rsidRPr="00C76446">
        <w:rPr>
          <w:rFonts w:ascii="Times New Roman" w:eastAsia="Times New Roman" w:hAnsi="Times New Roman" w:cs="Times New Roman"/>
          <w:color w:val="000000"/>
          <w:sz w:val="20"/>
          <w:szCs w:val="20"/>
        </w:rPr>
        <w:t>Table 3.4: Backup Table</w:t>
      </w:r>
    </w:p>
    <w:tbl>
      <w:tblPr>
        <w:tblStyle w:val="a8"/>
        <w:tblpPr w:leftFromText="180" w:rightFromText="180" w:vertAnchor="page" w:horzAnchor="margin" w:tblpY="4813"/>
        <w:tblW w:w="8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0"/>
        <w:gridCol w:w="1704"/>
        <w:gridCol w:w="2445"/>
        <w:gridCol w:w="2048"/>
      </w:tblGrid>
      <w:tr w:rsidR="00C76446" w14:paraId="2CEF1DC9" w14:textId="77777777" w:rsidTr="00C76446">
        <w:trPr>
          <w:trHeight w:val="660"/>
        </w:trPr>
        <w:tc>
          <w:tcPr>
            <w:tcW w:w="1960" w:type="dxa"/>
          </w:tcPr>
          <w:p w14:paraId="1B54538D" w14:textId="77777777" w:rsidR="00C76446" w:rsidRDefault="00C76446" w:rsidP="00C76446">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704" w:type="dxa"/>
          </w:tcPr>
          <w:p w14:paraId="0D161926" w14:textId="77777777" w:rsidR="00C76446" w:rsidRDefault="00C76446" w:rsidP="00C76446">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445" w:type="dxa"/>
          </w:tcPr>
          <w:p w14:paraId="23CF80E0" w14:textId="77777777" w:rsidR="00C76446" w:rsidRDefault="00C76446" w:rsidP="00C76446">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048" w:type="dxa"/>
          </w:tcPr>
          <w:p w14:paraId="6A8FE272" w14:textId="77777777" w:rsidR="00C76446" w:rsidRDefault="00C76446" w:rsidP="00C76446">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C76446" w14:paraId="385B4870" w14:textId="77777777" w:rsidTr="00C76446">
        <w:trPr>
          <w:trHeight w:val="600"/>
        </w:trPr>
        <w:tc>
          <w:tcPr>
            <w:tcW w:w="1960" w:type="dxa"/>
          </w:tcPr>
          <w:p w14:paraId="6C5670D9" w14:textId="77777777" w:rsidR="00C76446" w:rsidRDefault="00C76446" w:rsidP="00C76446">
            <w:pPr>
              <w:spacing w:line="360" w:lineRule="auto"/>
              <w:jc w:val="both"/>
              <w:rPr>
                <w:rFonts w:ascii="Times New Roman" w:eastAsia="Times New Roman" w:hAnsi="Times New Roman" w:cs="Times New Roman"/>
              </w:rPr>
            </w:pPr>
          </w:p>
        </w:tc>
        <w:tc>
          <w:tcPr>
            <w:tcW w:w="1704" w:type="dxa"/>
          </w:tcPr>
          <w:p w14:paraId="4B3423F3" w14:textId="77777777" w:rsidR="00C76446" w:rsidRDefault="00C76446" w:rsidP="00C76446">
            <w:pPr>
              <w:spacing w:line="360" w:lineRule="auto"/>
              <w:jc w:val="both"/>
              <w:rPr>
                <w:rFonts w:ascii="Times New Roman" w:eastAsia="Times New Roman" w:hAnsi="Times New Roman" w:cs="Times New Roman"/>
              </w:rPr>
            </w:pPr>
          </w:p>
        </w:tc>
        <w:tc>
          <w:tcPr>
            <w:tcW w:w="2445" w:type="dxa"/>
          </w:tcPr>
          <w:p w14:paraId="2A540981" w14:textId="77777777" w:rsidR="00C76446" w:rsidRDefault="00C76446" w:rsidP="00C76446">
            <w:pPr>
              <w:spacing w:line="360" w:lineRule="auto"/>
              <w:jc w:val="both"/>
              <w:rPr>
                <w:rFonts w:ascii="Times New Roman" w:eastAsia="Times New Roman" w:hAnsi="Times New Roman" w:cs="Times New Roman"/>
              </w:rPr>
            </w:pPr>
          </w:p>
        </w:tc>
        <w:tc>
          <w:tcPr>
            <w:tcW w:w="2048" w:type="dxa"/>
          </w:tcPr>
          <w:p w14:paraId="74FD66BD" w14:textId="77777777" w:rsidR="00C76446" w:rsidRDefault="00C76446" w:rsidP="00C76446">
            <w:pPr>
              <w:keepNext/>
              <w:spacing w:line="360" w:lineRule="auto"/>
              <w:jc w:val="both"/>
              <w:rPr>
                <w:rFonts w:ascii="Times New Roman" w:eastAsia="Times New Roman" w:hAnsi="Times New Roman" w:cs="Times New Roman"/>
              </w:rPr>
            </w:pPr>
          </w:p>
        </w:tc>
      </w:tr>
    </w:tbl>
    <w:p w14:paraId="20F6BA32" w14:textId="77777777" w:rsidR="00422739" w:rsidRDefault="00422739">
      <w:pPr>
        <w:spacing w:line="360" w:lineRule="auto"/>
        <w:jc w:val="both"/>
        <w:rPr>
          <w:rFonts w:ascii="Times New Roman" w:eastAsia="Times New Roman" w:hAnsi="Times New Roman" w:cs="Times New Roman"/>
          <w:sz w:val="24"/>
          <w:szCs w:val="24"/>
        </w:rPr>
      </w:pPr>
    </w:p>
    <w:p w14:paraId="3451CAE9" w14:textId="3D74A0C9"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fifth trust level; collaborative malicious nodes which are similar to pure malicious nodes and for these nodes also, </w:t>
      </w:r>
      <w:r w:rsidR="00E55EE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same procedure of isolation and broadcasting to neighbors is done. But unlike pure malicious nodes, collaborative malicious nodes have also collaborated with one or more of its directly connected nodes in order to harm the network. In that case, apart from isolating this particular node, its neighbors who highly recommended this node to the evaluating node should also get a trust value deduction for giving higher recommendations regarding a </w:t>
      </w:r>
      <w:r w:rsidR="00E55EE7">
        <w:rPr>
          <w:rFonts w:ascii="Times New Roman" w:eastAsia="Times New Roman" w:hAnsi="Times New Roman" w:cs="Times New Roman"/>
          <w:sz w:val="24"/>
          <w:szCs w:val="24"/>
        </w:rPr>
        <w:t>malicious node</w:t>
      </w:r>
      <w:r>
        <w:rPr>
          <w:rFonts w:ascii="Times New Roman" w:eastAsia="Times New Roman" w:hAnsi="Times New Roman" w:cs="Times New Roman"/>
          <w:sz w:val="24"/>
          <w:szCs w:val="24"/>
        </w:rPr>
        <w:t xml:space="preserve">. </w:t>
      </w:r>
      <w:r w:rsidR="00E55EE7">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after deleting information about the collaborative malicious node, the penalty process is carried out. Once the broadcasting message is sent, the nodes who receive the message will blacklist this node until it confirms that the node is malicious for </w:t>
      </w:r>
      <w:ins w:id="157" w:author="SajithChamara" w:date="2018-10-10T16:58:00Z">
        <w:r w:rsidR="00A060A5">
          <w:rPr>
            <w:rFonts w:ascii="Times New Roman" w:eastAsia="Times New Roman" w:hAnsi="Times New Roman" w:cs="Times New Roman"/>
            <w:sz w:val="24"/>
            <w:szCs w:val="24"/>
          </w:rPr>
          <w:t>the</w:t>
        </w:r>
      </w:ins>
      <w:del w:id="158" w:author="SajithChamara" w:date="2018-10-10T16:58:00Z">
        <w:r w:rsidDel="00A060A5">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 second time.</w:t>
      </w:r>
    </w:p>
    <w:p w14:paraId="40E20FB5" w14:textId="0D6045DF"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discovering the collaborative malicious nodes, </w:t>
      </w:r>
      <w:del w:id="159" w:author="SajithChamara" w:date="2018-10-10T16:57:00Z">
        <w:r w:rsidDel="00CF4138">
          <w:rPr>
            <w:rFonts w:ascii="Times New Roman" w:eastAsia="Times New Roman" w:hAnsi="Times New Roman" w:cs="Times New Roman"/>
            <w:sz w:val="24"/>
            <w:szCs w:val="24"/>
          </w:rPr>
          <w:delText xml:space="preserve">we </w:delText>
        </w:r>
      </w:del>
      <w:ins w:id="160" w:author="SajithChamara" w:date="2018-10-10T16:57:00Z">
        <w:r w:rsidR="00CF4138">
          <w:rPr>
            <w:rFonts w:ascii="Times New Roman" w:eastAsia="Times New Roman" w:hAnsi="Times New Roman" w:cs="Times New Roman"/>
            <w:sz w:val="24"/>
            <w:szCs w:val="24"/>
          </w:rPr>
          <w:t xml:space="preserve">one </w:t>
        </w:r>
      </w:ins>
      <w:r>
        <w:rPr>
          <w:rFonts w:ascii="Times New Roman" w:eastAsia="Times New Roman" w:hAnsi="Times New Roman" w:cs="Times New Roman"/>
          <w:sz w:val="24"/>
          <w:szCs w:val="24"/>
        </w:rPr>
        <w:t>ha</w:t>
      </w:r>
      <w:del w:id="161" w:author="SajithChamara" w:date="2018-10-10T16:57:00Z">
        <w:r w:rsidDel="00CF4138">
          <w:rPr>
            <w:rFonts w:ascii="Times New Roman" w:eastAsia="Times New Roman" w:hAnsi="Times New Roman" w:cs="Times New Roman"/>
            <w:sz w:val="24"/>
            <w:szCs w:val="24"/>
          </w:rPr>
          <w:delText>ve</w:delText>
        </w:r>
      </w:del>
      <w:ins w:id="162" w:author="SajithChamara" w:date="2018-10-10T16:57:00Z">
        <w:r w:rsidR="00CF4138">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to go through the Spiral Model which helps </w:t>
      </w:r>
      <w:del w:id="163" w:author="SajithChamara" w:date="2018-10-10T16:57:00Z">
        <w:r w:rsidDel="00CF4138">
          <w:rPr>
            <w:rFonts w:ascii="Times New Roman" w:eastAsia="Times New Roman" w:hAnsi="Times New Roman" w:cs="Times New Roman"/>
            <w:sz w:val="24"/>
            <w:szCs w:val="24"/>
          </w:rPr>
          <w:delText xml:space="preserve">with </w:delText>
        </w:r>
      </w:del>
      <w:ins w:id="164" w:author="SajithChamara" w:date="2018-10-10T16:57:00Z">
        <w:r w:rsidR="00CF4138">
          <w:rPr>
            <w:rFonts w:ascii="Times New Roman" w:eastAsia="Times New Roman" w:hAnsi="Times New Roman" w:cs="Times New Roman"/>
            <w:sz w:val="24"/>
            <w:szCs w:val="24"/>
          </w:rPr>
          <w:t xml:space="preserve">in </w:t>
        </w:r>
      </w:ins>
      <w:r>
        <w:rPr>
          <w:rFonts w:ascii="Times New Roman" w:eastAsia="Times New Roman" w:hAnsi="Times New Roman" w:cs="Times New Roman"/>
          <w:sz w:val="24"/>
          <w:szCs w:val="24"/>
        </w:rPr>
        <w:t>determining pure malicious and collaborative malicious nodes. Every node can execute the spiral model over the period of time or when needed. After getting the same blacklisted node</w:t>
      </w:r>
      <w:ins w:id="165" w:author="Upeksha Rathnasena" w:date="2018-10-10T10:53:00Z">
        <w:r w:rsidR="00044DD9">
          <w:rPr>
            <w:rFonts w:ascii="Times New Roman" w:eastAsia="Times New Roman" w:hAnsi="Times New Roman" w:cs="Times New Roman"/>
            <w:sz w:val="24"/>
            <w:szCs w:val="24"/>
          </w:rPr>
          <w:t xml:space="preserve"> for the</w:t>
        </w:r>
      </w:ins>
      <w:r>
        <w:rPr>
          <w:rFonts w:ascii="Times New Roman" w:eastAsia="Times New Roman" w:hAnsi="Times New Roman" w:cs="Times New Roman"/>
          <w:sz w:val="24"/>
          <w:szCs w:val="24"/>
        </w:rPr>
        <w:t xml:space="preserve"> second time from another neighbor evaluating node can confirm the collaborative node and it will be deleted from the tables.</w:t>
      </w:r>
    </w:p>
    <w:p w14:paraId="3B815C09" w14:textId="1E377104" w:rsidR="00514ECC" w:rsidRDefault="00514ECC">
      <w:pPr>
        <w:spacing w:line="360" w:lineRule="auto"/>
        <w:jc w:val="both"/>
        <w:rPr>
          <w:rFonts w:ascii="Times New Roman" w:eastAsia="Times New Roman" w:hAnsi="Times New Roman" w:cs="Times New Roman"/>
          <w:sz w:val="24"/>
          <w:szCs w:val="24"/>
        </w:rPr>
      </w:pPr>
    </w:p>
    <w:p w14:paraId="4FF75D4D" w14:textId="77777777" w:rsidR="00BB73AB" w:rsidRDefault="00BB73AB">
      <w:pPr>
        <w:spacing w:line="360" w:lineRule="auto"/>
        <w:jc w:val="both"/>
        <w:rPr>
          <w:rFonts w:ascii="Times New Roman" w:eastAsia="Times New Roman" w:hAnsi="Times New Roman" w:cs="Times New Roman"/>
          <w:sz w:val="24"/>
          <w:szCs w:val="24"/>
        </w:rPr>
      </w:pPr>
    </w:p>
    <w:p w14:paraId="6CB49178" w14:textId="77777777" w:rsidR="00514ECC" w:rsidRDefault="00BE6C84">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Identify trust levels for each node.</w:t>
      </w:r>
    </w:p>
    <w:p w14:paraId="663D9E61" w14:textId="77777777" w:rsidR="00514ECC" w:rsidRDefault="00514ECC">
      <w:pPr>
        <w:pBdr>
          <w:top w:val="nil"/>
          <w:left w:val="nil"/>
          <w:bottom w:val="nil"/>
          <w:right w:val="nil"/>
          <w:between w:val="nil"/>
        </w:pBdr>
        <w:spacing w:after="0"/>
        <w:rPr>
          <w:rFonts w:ascii="Times New Roman" w:eastAsia="Times New Roman" w:hAnsi="Times New Roman" w:cs="Times New Roman"/>
        </w:rPr>
      </w:pPr>
    </w:p>
    <w:p w14:paraId="64F1DDC1"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1:   </w:t>
      </w:r>
      <w:r>
        <w:rPr>
          <w:rFonts w:ascii="Times New Roman" w:eastAsia="Times New Roman" w:hAnsi="Times New Roman" w:cs="Times New Roman"/>
          <w:sz w:val="24"/>
          <w:szCs w:val="24"/>
        </w:rPr>
        <w:t>Considering a node, select the set of global trust values (Z) for its neighbors from the trust table.</w:t>
      </w:r>
    </w:p>
    <w:p w14:paraId="2DD5323F"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 xml:space="preserve">for </w:t>
      </w:r>
      <w:r>
        <w:rPr>
          <w:rFonts w:ascii="Times New Roman" w:eastAsia="Times New Roman" w:hAnsi="Times New Roman" w:cs="Times New Roman"/>
          <w:sz w:val="24"/>
          <w:szCs w:val="24"/>
        </w:rPr>
        <w:t>every element B</w:t>
      </w:r>
      <w:r>
        <w:rPr>
          <w:rFonts w:ascii="Times New Roman" w:eastAsia="Times New Roman" w:hAnsi="Times New Roman" w:cs="Times New Roman"/>
          <w:sz w:val="24"/>
          <w:szCs w:val="24"/>
          <w:vertAlign w:val="subscript"/>
        </w:rPr>
        <w:t xml:space="preserve">i </w:t>
      </w:r>
      <w:r>
        <w:rPr>
          <w:rFonts w:ascii="Gungsuh" w:eastAsia="Gungsuh" w:hAnsi="Gungsuh" w:cs="Gungsuh"/>
          <w:sz w:val="24"/>
          <w:szCs w:val="24"/>
        </w:rPr>
        <w:t>∈ Z do</w:t>
      </w:r>
    </w:p>
    <w:p w14:paraId="66F55B66"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B</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is checked with predefined threshold value ranges</w:t>
      </w:r>
    </w:p>
    <w:p w14:paraId="6DC040F4"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if </w:t>
      </w:r>
      <w:r>
        <w:rPr>
          <w:rFonts w:ascii="Times New Roman" w:eastAsia="Times New Roman" w:hAnsi="Times New Roman" w:cs="Times New Roman"/>
          <w:sz w:val="24"/>
          <w:szCs w:val="24"/>
        </w:rPr>
        <w:t>B</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&gt; 0.6, then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388B5DF"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&gt; 0.8, then </w:t>
      </w:r>
    </w:p>
    <w:p w14:paraId="2EB5EEC6"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B</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's trust level as 1 in the trust table.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495F5B4"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else  </w:t>
      </w:r>
    </w:p>
    <w:p w14:paraId="57FFB0B6"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B</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's trust level as 2 in the trust table.</w:t>
      </w:r>
    </w:p>
    <w:p w14:paraId="072B2A69"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end if</w:t>
      </w:r>
      <w:r>
        <w:rPr>
          <w:rFonts w:ascii="Times New Roman" w:eastAsia="Times New Roman" w:hAnsi="Times New Roman" w:cs="Times New Roman"/>
          <w:sz w:val="24"/>
          <w:szCs w:val="24"/>
        </w:rPr>
        <w:tab/>
        <w:t xml:space="preserve">  </w:t>
      </w:r>
    </w:p>
    <w:p w14:paraId="1E06AE07"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10: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else </w:t>
      </w:r>
    </w:p>
    <w:p w14:paraId="014EF8A5"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if </w:t>
      </w:r>
      <w:r>
        <w:rPr>
          <w:rFonts w:ascii="Times New Roman" w:eastAsia="Times New Roman" w:hAnsi="Times New Roman" w:cs="Times New Roman"/>
          <w:sz w:val="24"/>
          <w:szCs w:val="24"/>
        </w:rPr>
        <w:t>B</w:t>
      </w:r>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&gt; 0.4, then</w:t>
      </w:r>
    </w:p>
    <w:p w14:paraId="4DA58AF6" w14:textId="77777777" w:rsidR="006D6255"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B</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's trust level as 3 in the trust table and reduce the indirect trus</w:t>
      </w:r>
      <w:r w:rsidR="00E55EE7">
        <w:rPr>
          <w:rFonts w:ascii="Times New Roman" w:eastAsia="Times New Roman" w:hAnsi="Times New Roman" w:cs="Times New Roman"/>
          <w:sz w:val="24"/>
          <w:szCs w:val="24"/>
        </w:rPr>
        <w:t>t</w:t>
      </w:r>
      <w:r w:rsidR="006D6255">
        <w:rPr>
          <w:rFonts w:ascii="Times New Roman" w:eastAsia="Times New Roman" w:hAnsi="Times New Roman" w:cs="Times New Roman"/>
          <w:sz w:val="24"/>
          <w:szCs w:val="24"/>
        </w:rPr>
        <w:t xml:space="preserve"> value fro</w:t>
      </w:r>
      <w:r w:rsidR="001F1F26">
        <w:rPr>
          <w:rFonts w:ascii="Times New Roman" w:eastAsia="Times New Roman" w:hAnsi="Times New Roman" w:cs="Times New Roman"/>
          <w:sz w:val="24"/>
          <w:szCs w:val="24"/>
        </w:rPr>
        <w:t>m the trust table by given reduction factor.</w:t>
      </w:r>
    </w:p>
    <w:p w14:paraId="62D0E1F9"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w:t>
      </w:r>
    </w:p>
    <w:p w14:paraId="0279F443"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send to spiral model to find out if the node is ‘Pure malicious’ or ‘Collaborative malicious’.</w:t>
      </w:r>
    </w:p>
    <w:p w14:paraId="1B9C69E9"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15: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end if</w:t>
      </w:r>
    </w:p>
    <w:p w14:paraId="5A97D2A2"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16: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end if</w:t>
      </w:r>
    </w:p>
    <w:p w14:paraId="0D786A2B"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17: </w:t>
      </w:r>
      <w:r>
        <w:rPr>
          <w:rFonts w:ascii="Times New Roman" w:eastAsia="Times New Roman" w:hAnsi="Times New Roman" w:cs="Times New Roman"/>
          <w:b/>
          <w:sz w:val="24"/>
          <w:szCs w:val="24"/>
        </w:rPr>
        <w:t>end for</w:t>
      </w:r>
    </w:p>
    <w:p w14:paraId="5F8DBAE0" w14:textId="77777777" w:rsidR="00514ECC" w:rsidRDefault="00514ECC">
      <w:pPr>
        <w:pBdr>
          <w:top w:val="nil"/>
          <w:left w:val="nil"/>
          <w:bottom w:val="nil"/>
          <w:right w:val="nil"/>
          <w:between w:val="nil"/>
        </w:pBdr>
        <w:spacing w:after="0"/>
        <w:rPr>
          <w:rFonts w:ascii="Times New Roman" w:eastAsia="Times New Roman" w:hAnsi="Times New Roman" w:cs="Times New Roman"/>
          <w:b/>
        </w:rPr>
      </w:pPr>
    </w:p>
    <w:p w14:paraId="5B47199C" w14:textId="77777777" w:rsidR="00514ECC" w:rsidRDefault="00514ECC">
      <w:pPr>
        <w:pBdr>
          <w:top w:val="nil"/>
          <w:left w:val="nil"/>
          <w:bottom w:val="nil"/>
          <w:right w:val="nil"/>
          <w:between w:val="nil"/>
        </w:pBdr>
        <w:spacing w:after="0"/>
        <w:rPr>
          <w:rFonts w:ascii="Times New Roman" w:eastAsia="Times New Roman" w:hAnsi="Times New Roman" w:cs="Times New Roman"/>
          <w:b/>
        </w:rPr>
      </w:pPr>
    </w:p>
    <w:p w14:paraId="51AE67A3" w14:textId="77777777" w:rsidR="00514ECC" w:rsidRDefault="00BE6C84">
      <w:pPr>
        <w:pStyle w:val="Heading2"/>
        <w:numPr>
          <w:ilvl w:val="1"/>
          <w:numId w:val="6"/>
        </w:numPr>
      </w:pPr>
      <w:bookmarkStart w:id="166" w:name="_Toc526965919"/>
      <w:r>
        <w:rPr>
          <w:rFonts w:ascii="Times New Roman" w:eastAsia="Times New Roman" w:hAnsi="Times New Roman" w:cs="Times New Roman"/>
          <w:b/>
          <w:color w:val="000000"/>
          <w:sz w:val="24"/>
          <w:szCs w:val="24"/>
        </w:rPr>
        <w:t>Spiral Model</w:t>
      </w:r>
      <w:bookmarkEnd w:id="166"/>
    </w:p>
    <w:p w14:paraId="2ACABC9F" w14:textId="77777777" w:rsidR="00514ECC" w:rsidRDefault="00514ECC">
      <w:pPr>
        <w:rPr>
          <w:rFonts w:ascii="Times New Roman" w:eastAsia="Times New Roman" w:hAnsi="Times New Roman" w:cs="Times New Roman"/>
        </w:rPr>
      </w:pPr>
    </w:p>
    <w:p w14:paraId="3EB2E286" w14:textId="7BBBA46C"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advanced categorizing of the malicious nodes will have to go to the spiral model wh</w:t>
      </w:r>
      <w:ins w:id="167" w:author="SajithChamara" w:date="2018-10-10T17:01:00Z">
        <w:r w:rsidR="0027370D">
          <w:rPr>
            <w:rFonts w:ascii="Times New Roman" w:eastAsia="Times New Roman" w:hAnsi="Times New Roman" w:cs="Times New Roman"/>
            <w:sz w:val="24"/>
            <w:szCs w:val="24"/>
          </w:rPr>
          <w:t xml:space="preserve">ich </w:t>
        </w:r>
      </w:ins>
      <w:del w:id="168" w:author="SajithChamara" w:date="2018-10-10T17:01:00Z">
        <w:r w:rsidDel="0027370D">
          <w:rPr>
            <w:rFonts w:ascii="Times New Roman" w:eastAsia="Times New Roman" w:hAnsi="Times New Roman" w:cs="Times New Roman"/>
            <w:sz w:val="24"/>
            <w:szCs w:val="24"/>
          </w:rPr>
          <w:delText xml:space="preserve">ere will </w:delText>
        </w:r>
      </w:del>
      <w:r>
        <w:rPr>
          <w:rFonts w:ascii="Times New Roman" w:eastAsia="Times New Roman" w:hAnsi="Times New Roman" w:cs="Times New Roman"/>
          <w:sz w:val="24"/>
          <w:szCs w:val="24"/>
        </w:rPr>
        <w:t xml:space="preserve">have the collaborative malicious node discovery process. In </w:t>
      </w:r>
      <w:r w:rsidR="00E55EE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spiral model</w:t>
      </w:r>
      <w:del w:id="169" w:author="SajithChamara" w:date="2018-10-10T17:00:00Z">
        <w:r w:rsidDel="0027370D">
          <w:rPr>
            <w:rFonts w:ascii="Times New Roman" w:eastAsia="Times New Roman" w:hAnsi="Times New Roman" w:cs="Times New Roman"/>
            <w:sz w:val="24"/>
            <w:szCs w:val="24"/>
          </w:rPr>
          <w:delText xml:space="preserve"> mainly</w:delText>
        </w:r>
      </w:del>
      <w:r>
        <w:rPr>
          <w:rFonts w:ascii="Times New Roman" w:eastAsia="Times New Roman" w:hAnsi="Times New Roman" w:cs="Times New Roman"/>
          <w:sz w:val="24"/>
          <w:szCs w:val="24"/>
        </w:rPr>
        <w:t xml:space="preserve">, there </w:t>
      </w:r>
      <w:del w:id="170" w:author="Upeksha Rathnasena" w:date="2018-10-10T10:55:00Z">
        <w:r w:rsidDel="00F45F35">
          <w:rPr>
            <w:rFonts w:ascii="Times New Roman" w:eastAsia="Times New Roman" w:hAnsi="Times New Roman" w:cs="Times New Roman"/>
            <w:sz w:val="24"/>
            <w:szCs w:val="24"/>
          </w:rPr>
          <w:delText xml:space="preserve">are </w:delText>
        </w:r>
      </w:del>
      <w:ins w:id="171" w:author="Upeksha Rathnasena" w:date="2018-10-10T10:55:00Z">
        <w:r w:rsidR="00F45F35">
          <w:rPr>
            <w:rFonts w:ascii="Times New Roman" w:eastAsia="Times New Roman" w:hAnsi="Times New Roman" w:cs="Times New Roman"/>
            <w:sz w:val="24"/>
            <w:szCs w:val="24"/>
          </w:rPr>
          <w:t>are three</w:t>
        </w:r>
        <w:r w:rsidR="00044DD9">
          <w:rPr>
            <w:rFonts w:ascii="Times New Roman" w:eastAsia="Times New Roman" w:hAnsi="Times New Roman" w:cs="Times New Roman"/>
            <w:sz w:val="24"/>
            <w:szCs w:val="24"/>
          </w:rPr>
          <w:t xml:space="preserve"> </w:t>
        </w:r>
        <w:del w:id="172" w:author="SajithChamara" w:date="2018-10-10T17:00:00Z">
          <w:r w:rsidR="00044DD9" w:rsidDel="0027370D">
            <w:rPr>
              <w:rFonts w:ascii="Times New Roman" w:eastAsia="Times New Roman" w:hAnsi="Times New Roman" w:cs="Times New Roman"/>
              <w:sz w:val="24"/>
              <w:szCs w:val="24"/>
            </w:rPr>
            <w:delText>main</w:delText>
          </w:r>
        </w:del>
      </w:ins>
      <w:ins w:id="173" w:author="SajithChamara" w:date="2018-10-10T17:00:00Z">
        <w:r w:rsidR="0027370D">
          <w:rPr>
            <w:rFonts w:ascii="Times New Roman" w:eastAsia="Times New Roman" w:hAnsi="Times New Roman" w:cs="Times New Roman"/>
            <w:sz w:val="24"/>
            <w:szCs w:val="24"/>
          </w:rPr>
          <w:t>mains</w:t>
        </w:r>
      </w:ins>
      <w:ins w:id="174" w:author="Upeksha Rathnasena" w:date="2018-10-10T10:55:00Z">
        <w:r w:rsidR="00044DD9">
          <w:rPr>
            <w:rFonts w:ascii="Times New Roman" w:eastAsia="Times New Roman" w:hAnsi="Times New Roman" w:cs="Times New Roman"/>
            <w:sz w:val="24"/>
            <w:szCs w:val="24"/>
          </w:rPr>
          <w:t xml:space="preserve"> </w:t>
        </w:r>
      </w:ins>
      <w:del w:id="175" w:author="Upeksha Rathnasena" w:date="2018-10-10T10:55:00Z">
        <w:r w:rsidDel="00044DD9">
          <w:rPr>
            <w:rFonts w:ascii="Times New Roman" w:eastAsia="Times New Roman" w:hAnsi="Times New Roman" w:cs="Times New Roman"/>
            <w:sz w:val="24"/>
            <w:szCs w:val="24"/>
          </w:rPr>
          <w:delText xml:space="preserve">three </w:delText>
        </w:r>
      </w:del>
      <w:r>
        <w:rPr>
          <w:rFonts w:ascii="Times New Roman" w:eastAsia="Times New Roman" w:hAnsi="Times New Roman" w:cs="Times New Roman"/>
          <w:sz w:val="24"/>
          <w:szCs w:val="24"/>
        </w:rPr>
        <w:t xml:space="preserve">different phases. </w:t>
      </w:r>
    </w:p>
    <w:p w14:paraId="6FA90272" w14:textId="77777777" w:rsidR="00E55EE7" w:rsidRDefault="00E55EE7">
      <w:pPr>
        <w:spacing w:line="360" w:lineRule="auto"/>
        <w:jc w:val="both"/>
        <w:rPr>
          <w:rFonts w:ascii="Times New Roman" w:eastAsia="Times New Roman" w:hAnsi="Times New Roman" w:cs="Times New Roman"/>
          <w:sz w:val="24"/>
          <w:szCs w:val="24"/>
        </w:rPr>
      </w:pPr>
    </w:p>
    <w:p w14:paraId="41CFD277" w14:textId="77777777" w:rsidR="00C80843" w:rsidRDefault="00C80843">
      <w:pPr>
        <w:spacing w:line="360" w:lineRule="auto"/>
        <w:jc w:val="both"/>
        <w:rPr>
          <w:rFonts w:ascii="Times New Roman" w:eastAsia="Times New Roman" w:hAnsi="Times New Roman" w:cs="Times New Roman"/>
          <w:sz w:val="24"/>
          <w:szCs w:val="24"/>
        </w:rPr>
      </w:pPr>
    </w:p>
    <w:p w14:paraId="5CC9ED3B" w14:textId="77777777" w:rsidR="00514ECC" w:rsidRDefault="00BE6C84">
      <w:pPr>
        <w:pStyle w:val="Heading3"/>
        <w:numPr>
          <w:ilvl w:val="2"/>
          <w:numId w:val="6"/>
        </w:numPr>
      </w:pPr>
      <w:bookmarkStart w:id="176" w:name="_Toc526965920"/>
      <w:r>
        <w:rPr>
          <w:rFonts w:ascii="Times New Roman" w:eastAsia="Times New Roman" w:hAnsi="Times New Roman" w:cs="Times New Roman"/>
          <w:b/>
          <w:color w:val="000000"/>
        </w:rPr>
        <w:lastRenderedPageBreak/>
        <w:t>Collaborative malicious node discovery process</w:t>
      </w:r>
      <w:bookmarkEnd w:id="176"/>
    </w:p>
    <w:p w14:paraId="499ECDA5" w14:textId="77777777" w:rsidR="00514ECC" w:rsidRDefault="00514ECC">
      <w:pPr>
        <w:rPr>
          <w:rFonts w:ascii="Times New Roman" w:eastAsia="Times New Roman" w:hAnsi="Times New Roman" w:cs="Times New Roman"/>
        </w:rPr>
      </w:pPr>
    </w:p>
    <w:p w14:paraId="6C440B48" w14:textId="29B89722" w:rsidR="00514ECC" w:rsidRPr="00FB01D2" w:rsidRDefault="00BB73AB" w:rsidP="00FB01D2">
      <w:pPr>
        <w:spacing w:line="360" w:lineRule="auto"/>
        <w:jc w:val="both"/>
        <w:rPr>
          <w:rFonts w:ascii="Times New Roman" w:eastAsia="Times New Roman" w:hAnsi="Times New Roman" w:cs="Times New Roman"/>
          <w:sz w:val="24"/>
          <w:szCs w:val="24"/>
        </w:rPr>
      </w:pPr>
      <w:r>
        <w:rPr>
          <w:noProof/>
          <w:lang w:bidi="ar-SA"/>
        </w:rPr>
        <mc:AlternateContent>
          <mc:Choice Requires="wps">
            <w:drawing>
              <wp:anchor distT="0" distB="0" distL="114300" distR="114300" simplePos="0" relativeHeight="251670528" behindDoc="0" locked="0" layoutInCell="1" allowOverlap="1" wp14:anchorId="18351974" wp14:editId="2BDAF2A2">
                <wp:simplePos x="0" y="0"/>
                <wp:positionH relativeFrom="column">
                  <wp:posOffset>1242060</wp:posOffset>
                </wp:positionH>
                <wp:positionV relativeFrom="paragraph">
                  <wp:posOffset>7732395</wp:posOffset>
                </wp:positionV>
                <wp:extent cx="2529840" cy="152400"/>
                <wp:effectExtent l="0" t="0" r="3810" b="0"/>
                <wp:wrapSquare wrapText="bothSides"/>
                <wp:docPr id="13" name="Text Box 13"/>
                <wp:cNvGraphicFramePr/>
                <a:graphic xmlns:a="http://schemas.openxmlformats.org/drawingml/2006/main">
                  <a:graphicData uri="http://schemas.microsoft.com/office/word/2010/wordprocessingShape">
                    <wps:wsp>
                      <wps:cNvSpPr txBox="1"/>
                      <wps:spPr>
                        <a:xfrm>
                          <a:off x="0" y="0"/>
                          <a:ext cx="2529840" cy="152400"/>
                        </a:xfrm>
                        <a:prstGeom prst="rect">
                          <a:avLst/>
                        </a:prstGeom>
                        <a:solidFill>
                          <a:prstClr val="white"/>
                        </a:solidFill>
                        <a:ln>
                          <a:noFill/>
                        </a:ln>
                      </wps:spPr>
                      <wps:txbx>
                        <w:txbxContent>
                          <w:p w14:paraId="0E7C4FAB" w14:textId="241E4AD4" w:rsidR="00CE51F7" w:rsidRPr="00FB01D2" w:rsidRDefault="00CE51F7" w:rsidP="00FB01D2">
                            <w:pPr>
                              <w:pStyle w:val="Caption"/>
                              <w:jc w:val="center"/>
                              <w:rPr>
                                <w:rFonts w:ascii="Times New Roman" w:eastAsia="Times New Roman" w:hAnsi="Times New Roman" w:cs="Times New Roman"/>
                                <w:i w:val="0"/>
                                <w:iCs w:val="0"/>
                                <w:color w:val="auto"/>
                                <w:sz w:val="28"/>
                                <w:szCs w:val="28"/>
                              </w:rPr>
                            </w:pPr>
                            <w:bookmarkStart w:id="177" w:name="_Toc526597003"/>
                            <w:r w:rsidRPr="00FB01D2">
                              <w:rPr>
                                <w:rFonts w:ascii="Times New Roman" w:hAnsi="Times New Roman" w:cs="Times New Roman"/>
                                <w:i w:val="0"/>
                                <w:iCs w:val="0"/>
                                <w:color w:val="auto"/>
                                <w:sz w:val="20"/>
                                <w:szCs w:val="20"/>
                              </w:rPr>
                              <w:t xml:space="preserve">Figure </w:t>
                            </w:r>
                            <w:r>
                              <w:rPr>
                                <w:rFonts w:ascii="Times New Roman" w:hAnsi="Times New Roman" w:cs="Times New Roman"/>
                                <w:i w:val="0"/>
                                <w:iCs w:val="0"/>
                                <w:color w:val="auto"/>
                                <w:sz w:val="20"/>
                                <w:szCs w:val="20"/>
                              </w:rPr>
                              <w:t>2</w:t>
                            </w:r>
                            <w:r w:rsidRPr="00FB01D2">
                              <w:rPr>
                                <w:rFonts w:ascii="Times New Roman" w:hAnsi="Times New Roman" w:cs="Times New Roman"/>
                                <w:i w:val="0"/>
                                <w:iCs w:val="0"/>
                                <w:color w:val="auto"/>
                                <w:sz w:val="20"/>
                                <w:szCs w:val="20"/>
                              </w:rPr>
                              <w:t>.</w:t>
                            </w:r>
                            <w:r w:rsidR="00E82331">
                              <w:rPr>
                                <w:rFonts w:ascii="Times New Roman" w:hAnsi="Times New Roman" w:cs="Times New Roman"/>
                                <w:i w:val="0"/>
                                <w:iCs w:val="0"/>
                                <w:color w:val="auto"/>
                                <w:sz w:val="20"/>
                                <w:szCs w:val="20"/>
                              </w:rPr>
                              <w:t>2</w:t>
                            </w:r>
                            <w:r w:rsidRPr="00FB01D2">
                              <w:rPr>
                                <w:rFonts w:ascii="Times New Roman" w:hAnsi="Times New Roman" w:cs="Times New Roman"/>
                                <w:i w:val="0"/>
                                <w:iCs w:val="0"/>
                                <w:color w:val="auto"/>
                                <w:sz w:val="20"/>
                                <w:szCs w:val="20"/>
                              </w:rPr>
                              <w:t>: Flow Chart for the Spiral Model</w:t>
                            </w:r>
                            <w:bookmarkEnd w:id="17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51974" id="Text Box 13" o:spid="_x0000_s1029" type="#_x0000_t202" style="position:absolute;left:0;text-align:left;margin-left:97.8pt;margin-top:608.85pt;width:199.2pt;height: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" stroked="f">
                <v:textbox inset="0,0,0,0">
                  <w:txbxContent>
                    <w:p w14:paraId="0E7C4FAB" w14:textId="241E4AD4" w:rsidR="00CE51F7" w:rsidRPr="00FB01D2" w:rsidRDefault="00CE51F7" w:rsidP="00FB01D2">
                      <w:pPr>
                        <w:pStyle w:val="Caption"/>
                        <w:jc w:val="center"/>
                        <w:rPr>
                          <w:rFonts w:ascii="Times New Roman" w:eastAsia="Times New Roman" w:hAnsi="Times New Roman" w:cs="Times New Roman"/>
                          <w:i w:val="0"/>
                          <w:iCs w:val="0"/>
                          <w:color w:val="auto"/>
                          <w:sz w:val="28"/>
                          <w:szCs w:val="28"/>
                        </w:rPr>
                      </w:pPr>
                      <w:bookmarkStart w:id="178" w:name="_Toc526597003"/>
                      <w:r w:rsidRPr="00FB01D2">
                        <w:rPr>
                          <w:rFonts w:ascii="Times New Roman" w:hAnsi="Times New Roman" w:cs="Times New Roman"/>
                          <w:i w:val="0"/>
                          <w:iCs w:val="0"/>
                          <w:color w:val="auto"/>
                          <w:sz w:val="20"/>
                          <w:szCs w:val="20"/>
                        </w:rPr>
                        <w:t xml:space="preserve">Figure </w:t>
                      </w:r>
                      <w:r>
                        <w:rPr>
                          <w:rFonts w:ascii="Times New Roman" w:hAnsi="Times New Roman" w:cs="Times New Roman"/>
                          <w:i w:val="0"/>
                          <w:iCs w:val="0"/>
                          <w:color w:val="auto"/>
                          <w:sz w:val="20"/>
                          <w:szCs w:val="20"/>
                        </w:rPr>
                        <w:t>2</w:t>
                      </w:r>
                      <w:r w:rsidRPr="00FB01D2">
                        <w:rPr>
                          <w:rFonts w:ascii="Times New Roman" w:hAnsi="Times New Roman" w:cs="Times New Roman"/>
                          <w:i w:val="0"/>
                          <w:iCs w:val="0"/>
                          <w:color w:val="auto"/>
                          <w:sz w:val="20"/>
                          <w:szCs w:val="20"/>
                        </w:rPr>
                        <w:t>.</w:t>
                      </w:r>
                      <w:r w:rsidR="00E82331">
                        <w:rPr>
                          <w:rFonts w:ascii="Times New Roman" w:hAnsi="Times New Roman" w:cs="Times New Roman"/>
                          <w:i w:val="0"/>
                          <w:iCs w:val="0"/>
                          <w:color w:val="auto"/>
                          <w:sz w:val="20"/>
                          <w:szCs w:val="20"/>
                        </w:rPr>
                        <w:t>2</w:t>
                      </w:r>
                      <w:r w:rsidRPr="00FB01D2">
                        <w:rPr>
                          <w:rFonts w:ascii="Times New Roman" w:hAnsi="Times New Roman" w:cs="Times New Roman"/>
                          <w:i w:val="0"/>
                          <w:iCs w:val="0"/>
                          <w:color w:val="auto"/>
                          <w:sz w:val="20"/>
                          <w:szCs w:val="20"/>
                        </w:rPr>
                        <w:t>: Flow Chart for the Spiral Model</w:t>
                      </w:r>
                      <w:bookmarkEnd w:id="178"/>
                    </w:p>
                  </w:txbxContent>
                </v:textbox>
                <w10:wrap type="square"/>
              </v:shape>
            </w:pict>
          </mc:Fallback>
        </mc:AlternateContent>
      </w:r>
      <w:r>
        <w:rPr>
          <w:noProof/>
          <w:lang w:bidi="ar-SA"/>
        </w:rPr>
        <w:drawing>
          <wp:anchor distT="0" distB="0" distL="114300" distR="114300" simplePos="0" relativeHeight="251668480" behindDoc="0" locked="0" layoutInCell="1" hidden="0" allowOverlap="1" wp14:anchorId="47CBC747" wp14:editId="4C7799CC">
            <wp:simplePos x="0" y="0"/>
            <wp:positionH relativeFrom="margin">
              <wp:posOffset>114300</wp:posOffset>
            </wp:positionH>
            <wp:positionV relativeFrom="margin">
              <wp:posOffset>4112260</wp:posOffset>
            </wp:positionV>
            <wp:extent cx="4998720" cy="4062730"/>
            <wp:effectExtent l="0" t="0" r="0" b="0"/>
            <wp:wrapSquare wrapText="bothSides" distT="0" distB="0" distL="114300" distR="11430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998720" cy="4062730"/>
                    </a:xfrm>
                    <a:prstGeom prst="rect">
                      <a:avLst/>
                    </a:prstGeom>
                    <a:ln/>
                  </pic:spPr>
                </pic:pic>
              </a:graphicData>
            </a:graphic>
            <wp14:sizeRelH relativeFrom="margin">
              <wp14:pctWidth>0</wp14:pctWidth>
            </wp14:sizeRelH>
            <wp14:sizeRelV relativeFrom="margin">
              <wp14:pctHeight>0</wp14:pctHeight>
            </wp14:sizeRelV>
          </wp:anchor>
        </w:drawing>
      </w:r>
      <w:r w:rsidR="00BE6C84">
        <w:rPr>
          <w:rFonts w:ascii="Times New Roman" w:eastAsia="Times New Roman" w:hAnsi="Times New Roman" w:cs="Times New Roman"/>
          <w:sz w:val="24"/>
          <w:szCs w:val="24"/>
        </w:rPr>
        <w:t xml:space="preserve">This is the phase where </w:t>
      </w:r>
      <w:del w:id="179" w:author="SajithChamara" w:date="2018-10-10T17:02:00Z">
        <w:r w:rsidR="00BE6C84" w:rsidDel="006740B5">
          <w:rPr>
            <w:rFonts w:ascii="Times New Roman" w:eastAsia="Times New Roman" w:hAnsi="Times New Roman" w:cs="Times New Roman"/>
            <w:sz w:val="24"/>
            <w:szCs w:val="24"/>
          </w:rPr>
          <w:delText xml:space="preserve">will </w:delText>
        </w:r>
      </w:del>
      <w:ins w:id="180" w:author="SajithChamara" w:date="2018-10-10T17:02:00Z">
        <w:r w:rsidR="006740B5">
          <w:rPr>
            <w:rFonts w:ascii="Times New Roman" w:eastAsia="Times New Roman" w:hAnsi="Times New Roman" w:cs="Times New Roman"/>
            <w:sz w:val="24"/>
            <w:szCs w:val="24"/>
          </w:rPr>
          <w:t xml:space="preserve">one </w:t>
        </w:r>
      </w:ins>
      <w:r>
        <w:rPr>
          <w:rFonts w:ascii="Times New Roman" w:eastAsia="Times New Roman" w:hAnsi="Times New Roman" w:cs="Times New Roman"/>
          <w:sz w:val="24"/>
          <w:szCs w:val="24"/>
        </w:rPr>
        <w:t>does</w:t>
      </w:r>
      <w:ins w:id="181" w:author="Upeksha Rathnasena" w:date="2018-10-10T10:56:00Z">
        <w:del w:id="182" w:author="SajithChamara" w:date="2018-10-10T17:02:00Z">
          <w:r w:rsidR="00DF11CE" w:rsidDel="006740B5">
            <w:rPr>
              <w:rFonts w:ascii="Times New Roman" w:eastAsia="Times New Roman" w:hAnsi="Times New Roman" w:cs="Times New Roman"/>
              <w:sz w:val="24"/>
              <w:szCs w:val="24"/>
            </w:rPr>
            <w:delText>es</w:delText>
          </w:r>
        </w:del>
      </w:ins>
      <w:r w:rsidR="00BE6C84">
        <w:rPr>
          <w:rFonts w:ascii="Times New Roman" w:eastAsia="Times New Roman" w:hAnsi="Times New Roman" w:cs="Times New Roman"/>
          <w:sz w:val="24"/>
          <w:szCs w:val="24"/>
        </w:rPr>
        <w:t xml:space="preserve"> the advanced categorization for the malicious nodes and identify the collaborative malicious nodes by analyzing the dynamic behavior of the nodes.</w:t>
      </w:r>
      <w:ins w:id="183" w:author="SajithChamara" w:date="2018-10-10T17:02:00Z">
        <w:r w:rsidR="006740B5">
          <w:rPr>
            <w:rFonts w:ascii="Times New Roman" w:eastAsia="Times New Roman" w:hAnsi="Times New Roman" w:cs="Times New Roman"/>
            <w:sz w:val="24"/>
            <w:szCs w:val="24"/>
          </w:rPr>
          <w:t xml:space="preserve"> </w:t>
        </w:r>
      </w:ins>
      <w:del w:id="184" w:author="SajithChamara" w:date="2018-10-10T17:02:00Z">
        <w:r w:rsidR="00BE6C84" w:rsidDel="006740B5">
          <w:rPr>
            <w:rFonts w:ascii="Times New Roman" w:eastAsia="Times New Roman" w:hAnsi="Times New Roman" w:cs="Times New Roman"/>
            <w:sz w:val="24"/>
            <w:szCs w:val="24"/>
          </w:rPr>
          <w:delText xml:space="preserve"> Only using one record </w:delText>
        </w:r>
      </w:del>
      <w:ins w:id="185" w:author="SajithChamara" w:date="2018-10-10T17:02:00Z">
        <w:r w:rsidR="006740B5">
          <w:rPr>
            <w:rFonts w:ascii="Times New Roman" w:eastAsia="Times New Roman" w:hAnsi="Times New Roman" w:cs="Times New Roman"/>
            <w:sz w:val="24"/>
            <w:szCs w:val="24"/>
          </w:rPr>
          <w:t>I</w:t>
        </w:r>
      </w:ins>
      <w:del w:id="186" w:author="SajithChamara" w:date="2018-10-10T17:02:00Z">
        <w:r w:rsidR="00BE6C84" w:rsidDel="006740B5">
          <w:rPr>
            <w:rFonts w:ascii="Times New Roman" w:eastAsia="Times New Roman" w:hAnsi="Times New Roman" w:cs="Times New Roman"/>
            <w:sz w:val="24"/>
            <w:szCs w:val="24"/>
          </w:rPr>
          <w:delText>i</w:delText>
        </w:r>
      </w:del>
      <w:r w:rsidR="00BE6C84">
        <w:rPr>
          <w:rFonts w:ascii="Times New Roman" w:eastAsia="Times New Roman" w:hAnsi="Times New Roman" w:cs="Times New Roman"/>
          <w:sz w:val="24"/>
          <w:szCs w:val="24"/>
        </w:rPr>
        <w:t xml:space="preserve">t cannot predict a collaborative </w:t>
      </w:r>
      <w:ins w:id="187" w:author="Upeksha Rathnasena" w:date="2018-10-10T10:58:00Z">
        <w:r w:rsidR="00DF11CE">
          <w:rPr>
            <w:rFonts w:ascii="Times New Roman" w:eastAsia="Times New Roman" w:hAnsi="Times New Roman" w:cs="Times New Roman"/>
            <w:sz w:val="24"/>
            <w:szCs w:val="24"/>
          </w:rPr>
          <w:t xml:space="preserve">using only one </w:t>
        </w:r>
      </w:ins>
      <w:r w:rsidR="00BE6C84">
        <w:rPr>
          <w:rFonts w:ascii="Times New Roman" w:eastAsia="Times New Roman" w:hAnsi="Times New Roman" w:cs="Times New Roman"/>
          <w:sz w:val="24"/>
          <w:szCs w:val="24"/>
        </w:rPr>
        <w:t>malicious behavior, and it</w:t>
      </w:r>
      <w:ins w:id="188" w:author="SajithChamara" w:date="2018-10-10T17:03:00Z">
        <w:r w:rsidR="006740B5">
          <w:rPr>
            <w:rFonts w:ascii="Times New Roman" w:eastAsia="Times New Roman" w:hAnsi="Times New Roman" w:cs="Times New Roman"/>
            <w:sz w:val="24"/>
            <w:szCs w:val="24"/>
          </w:rPr>
          <w:t xml:space="preserve"> must</w:t>
        </w:r>
      </w:ins>
      <w:del w:id="189" w:author="SajithChamara" w:date="2018-10-10T17:03:00Z">
        <w:r w:rsidR="00BE6C84" w:rsidDel="006740B5">
          <w:rPr>
            <w:rFonts w:ascii="Times New Roman" w:eastAsia="Times New Roman" w:hAnsi="Times New Roman" w:cs="Times New Roman"/>
            <w:sz w:val="24"/>
            <w:szCs w:val="24"/>
          </w:rPr>
          <w:delText xml:space="preserve"> </w:delText>
        </w:r>
      </w:del>
      <w:del w:id="190" w:author="SajithChamara" w:date="2018-10-10T17:02:00Z">
        <w:r w:rsidR="00BE6C84" w:rsidDel="006740B5">
          <w:rPr>
            <w:rFonts w:ascii="Times New Roman" w:eastAsia="Times New Roman" w:hAnsi="Times New Roman" w:cs="Times New Roman"/>
            <w:sz w:val="24"/>
            <w:szCs w:val="24"/>
          </w:rPr>
          <w:delText>has to</w:delText>
        </w:r>
      </w:del>
      <w:r w:rsidR="00BE6C84">
        <w:rPr>
          <w:rFonts w:ascii="Times New Roman" w:eastAsia="Times New Roman" w:hAnsi="Times New Roman" w:cs="Times New Roman"/>
          <w:sz w:val="24"/>
          <w:szCs w:val="24"/>
        </w:rPr>
        <w:t xml:space="preserve"> have more historical records or trust records. </w:t>
      </w:r>
      <w:ins w:id="191" w:author="Upeksha Rathnasena" w:date="2018-10-10T10:59:00Z">
        <w:r w:rsidR="00DF11CE">
          <w:rPr>
            <w:rFonts w:ascii="Times New Roman" w:eastAsia="Times New Roman" w:hAnsi="Times New Roman" w:cs="Times New Roman"/>
            <w:sz w:val="24"/>
            <w:szCs w:val="24"/>
          </w:rPr>
          <w:t>Mainly</w:t>
        </w:r>
      </w:ins>
      <w:ins w:id="192" w:author="Upeksha Rathnasena" w:date="2018-10-10T10:58:00Z">
        <w:r w:rsidR="00DF11CE">
          <w:rPr>
            <w:rFonts w:ascii="Times New Roman" w:eastAsia="Times New Roman" w:hAnsi="Times New Roman" w:cs="Times New Roman"/>
            <w:sz w:val="24"/>
            <w:szCs w:val="24"/>
          </w:rPr>
          <w:t xml:space="preserve"> </w:t>
        </w:r>
      </w:ins>
      <w:ins w:id="193" w:author="Upeksha Rathnasena" w:date="2018-10-10T10:59:00Z">
        <w:r w:rsidR="00DF11CE">
          <w:rPr>
            <w:rFonts w:ascii="Times New Roman" w:eastAsia="Times New Roman" w:hAnsi="Times New Roman" w:cs="Times New Roman"/>
            <w:sz w:val="24"/>
            <w:szCs w:val="24"/>
          </w:rPr>
          <w:t>f</w:t>
        </w:r>
      </w:ins>
      <w:del w:id="194" w:author="Upeksha Rathnasena" w:date="2018-10-10T10:59:00Z">
        <w:r w:rsidR="00BE6C84" w:rsidDel="00DF11CE">
          <w:rPr>
            <w:rFonts w:ascii="Times New Roman" w:eastAsia="Times New Roman" w:hAnsi="Times New Roman" w:cs="Times New Roman"/>
            <w:sz w:val="24"/>
            <w:szCs w:val="24"/>
          </w:rPr>
          <w:delText>F</w:delText>
        </w:r>
      </w:del>
      <w:r w:rsidR="00BE6C84">
        <w:rPr>
          <w:rFonts w:ascii="Times New Roman" w:eastAsia="Times New Roman" w:hAnsi="Times New Roman" w:cs="Times New Roman"/>
          <w:sz w:val="24"/>
          <w:szCs w:val="24"/>
        </w:rPr>
        <w:t xml:space="preserve">or this purpose, </w:t>
      </w:r>
      <w:del w:id="195" w:author="Upeksha Rathnasena" w:date="2018-10-10T10:58:00Z">
        <w:r w:rsidR="00BE6C84" w:rsidDel="00DF11CE">
          <w:rPr>
            <w:rFonts w:ascii="Times New Roman" w:eastAsia="Times New Roman" w:hAnsi="Times New Roman" w:cs="Times New Roman"/>
            <w:sz w:val="24"/>
            <w:szCs w:val="24"/>
          </w:rPr>
          <w:delText>mainly</w:delText>
        </w:r>
      </w:del>
      <w:del w:id="196" w:author="SajithChamara" w:date="2018-10-10T17:03:00Z">
        <w:r w:rsidR="00BE6C84" w:rsidDel="006740B5">
          <w:rPr>
            <w:rFonts w:ascii="Times New Roman" w:eastAsia="Times New Roman" w:hAnsi="Times New Roman" w:cs="Times New Roman"/>
            <w:sz w:val="24"/>
            <w:szCs w:val="24"/>
          </w:rPr>
          <w:delText xml:space="preserve">, will maintain </w:delText>
        </w:r>
      </w:del>
      <w:r w:rsidR="00BE6C84">
        <w:rPr>
          <w:rFonts w:ascii="Times New Roman" w:eastAsia="Times New Roman" w:hAnsi="Times New Roman" w:cs="Times New Roman"/>
          <w:sz w:val="24"/>
          <w:szCs w:val="24"/>
        </w:rPr>
        <w:t>a backup table</w:t>
      </w:r>
      <w:ins w:id="197" w:author="Upeksha Rathnasena" w:date="2018-10-10T10:59:00Z">
        <w:r w:rsidR="00DF11CE">
          <w:rPr>
            <w:rFonts w:ascii="Times New Roman" w:eastAsia="Times New Roman" w:hAnsi="Times New Roman" w:cs="Times New Roman"/>
            <w:sz w:val="24"/>
            <w:szCs w:val="24"/>
          </w:rPr>
          <w:t xml:space="preserve"> will be maintained</w:t>
        </w:r>
      </w:ins>
      <w:r w:rsidR="00BE6C84">
        <w:rPr>
          <w:rFonts w:ascii="Times New Roman" w:eastAsia="Times New Roman" w:hAnsi="Times New Roman" w:cs="Times New Roman"/>
          <w:sz w:val="24"/>
          <w:szCs w:val="24"/>
        </w:rPr>
        <w:t xml:space="preserve"> where </w:t>
      </w:r>
      <w:del w:id="198" w:author="SajithChamara" w:date="2018-10-10T17:04:00Z">
        <w:r w:rsidR="00BE6C84" w:rsidDel="006740B5">
          <w:rPr>
            <w:rFonts w:ascii="Times New Roman" w:eastAsia="Times New Roman" w:hAnsi="Times New Roman" w:cs="Times New Roman"/>
            <w:sz w:val="24"/>
            <w:szCs w:val="24"/>
          </w:rPr>
          <w:delText xml:space="preserve">will store </w:delText>
        </w:r>
      </w:del>
      <w:r w:rsidR="00BE6C84">
        <w:rPr>
          <w:rFonts w:ascii="Times New Roman" w:eastAsia="Times New Roman" w:hAnsi="Times New Roman" w:cs="Times New Roman"/>
          <w:sz w:val="24"/>
          <w:szCs w:val="24"/>
        </w:rPr>
        <w:t>the recent records of the trust table</w:t>
      </w:r>
      <w:ins w:id="199" w:author="Upeksha Rathnasena" w:date="2018-10-10T10:59:00Z">
        <w:r w:rsidR="005B3D61">
          <w:rPr>
            <w:rFonts w:ascii="Times New Roman" w:eastAsia="Times New Roman" w:hAnsi="Times New Roman" w:cs="Times New Roman"/>
            <w:sz w:val="24"/>
            <w:szCs w:val="24"/>
          </w:rPr>
          <w:t xml:space="preserve"> will be stored</w:t>
        </w:r>
      </w:ins>
      <w:r w:rsidR="00BE6C84">
        <w:rPr>
          <w:rFonts w:ascii="Times New Roman" w:eastAsia="Times New Roman" w:hAnsi="Times New Roman" w:cs="Times New Roman"/>
          <w:sz w:val="24"/>
          <w:szCs w:val="24"/>
        </w:rPr>
        <w:t xml:space="preserve"> and each entry on the backup table is associated with a timeout. Initially, it has predetermined</w:t>
      </w:r>
      <w:ins w:id="200" w:author="Upeksha Rathnasena" w:date="2018-10-10T10:59:00Z">
        <w:r w:rsidR="005B3D61">
          <w:rPr>
            <w:rFonts w:ascii="Times New Roman" w:eastAsia="Times New Roman" w:hAnsi="Times New Roman" w:cs="Times New Roman"/>
            <w:sz w:val="24"/>
            <w:szCs w:val="24"/>
          </w:rPr>
          <w:t xml:space="preserve"> a</w:t>
        </w:r>
      </w:ins>
      <w:r w:rsidR="00BE6C84">
        <w:rPr>
          <w:rFonts w:ascii="Times New Roman" w:eastAsia="Times New Roman" w:hAnsi="Times New Roman" w:cs="Times New Roman"/>
          <w:sz w:val="24"/>
          <w:szCs w:val="24"/>
        </w:rPr>
        <w:t xml:space="preserve"> range for the trust with high trust value (HT) and low trust value (LT) and using the backup table records and current trust record it can compare the values against the time. For a given time period it can analyze the trust values, and after getting the analyzed report or plot, it can check for outliers within the given range HT – LT. If it contains any outliers or there are any </w:t>
      </w:r>
      <w:del w:id="201" w:author="SajithChamara" w:date="2018-10-10T17:05:00Z">
        <w:r w:rsidR="00BE6C84" w:rsidDel="00495F64">
          <w:rPr>
            <w:rFonts w:ascii="Times New Roman" w:eastAsia="Times New Roman" w:hAnsi="Times New Roman" w:cs="Times New Roman"/>
            <w:sz w:val="24"/>
            <w:szCs w:val="24"/>
          </w:rPr>
          <w:delText xml:space="preserve">sudden </w:delText>
        </w:r>
      </w:del>
      <w:ins w:id="202" w:author="SajithChamara" w:date="2018-10-10T17:05:00Z">
        <w:r w:rsidR="00495F64">
          <w:rPr>
            <w:rFonts w:ascii="Times New Roman" w:eastAsia="Times New Roman" w:hAnsi="Times New Roman" w:cs="Times New Roman"/>
            <w:sz w:val="24"/>
            <w:szCs w:val="24"/>
          </w:rPr>
          <w:t xml:space="preserve">unanticipated </w:t>
        </w:r>
      </w:ins>
      <w:r w:rsidR="00BE6C84">
        <w:rPr>
          <w:rFonts w:ascii="Times New Roman" w:eastAsia="Times New Roman" w:hAnsi="Times New Roman" w:cs="Times New Roman"/>
          <w:sz w:val="24"/>
          <w:szCs w:val="24"/>
        </w:rPr>
        <w:t xml:space="preserve">dynamic changes of the trust values it can </w:t>
      </w:r>
      <w:ins w:id="203" w:author="Upeksha Rathnasena" w:date="2018-10-10T11:00:00Z">
        <w:del w:id="204" w:author="SajithChamara" w:date="2018-10-10T17:05:00Z">
          <w:r w:rsidR="005B3D61" w:rsidDel="00495F64">
            <w:rPr>
              <w:rFonts w:ascii="Times New Roman" w:eastAsia="Times New Roman" w:hAnsi="Times New Roman" w:cs="Times New Roman"/>
              <w:sz w:val="24"/>
              <w:szCs w:val="24"/>
            </w:rPr>
            <w:delText xml:space="preserve"> </w:delText>
          </w:r>
        </w:del>
        <w:r w:rsidR="005B3D61">
          <w:rPr>
            <w:rFonts w:ascii="Times New Roman" w:eastAsia="Times New Roman" w:hAnsi="Times New Roman" w:cs="Times New Roman"/>
            <w:sz w:val="24"/>
            <w:szCs w:val="24"/>
          </w:rPr>
          <w:t xml:space="preserve">be </w:t>
        </w:r>
      </w:ins>
      <w:r w:rsidR="00BE6C84">
        <w:rPr>
          <w:rFonts w:ascii="Times New Roman" w:eastAsia="Times New Roman" w:hAnsi="Times New Roman" w:cs="Times New Roman"/>
          <w:sz w:val="24"/>
          <w:szCs w:val="24"/>
        </w:rPr>
        <w:t>suspect</w:t>
      </w:r>
      <w:ins w:id="205" w:author="Upeksha Rathnasena" w:date="2018-10-10T11:00:00Z">
        <w:r w:rsidR="005B3D61">
          <w:rPr>
            <w:rFonts w:ascii="Times New Roman" w:eastAsia="Times New Roman" w:hAnsi="Times New Roman" w:cs="Times New Roman"/>
            <w:sz w:val="24"/>
            <w:szCs w:val="24"/>
          </w:rPr>
          <w:t>ed</w:t>
        </w:r>
      </w:ins>
      <w:r w:rsidR="00BE6C84">
        <w:rPr>
          <w:rFonts w:ascii="Times New Roman" w:eastAsia="Times New Roman" w:hAnsi="Times New Roman" w:cs="Times New Roman"/>
          <w:sz w:val="24"/>
          <w:szCs w:val="24"/>
        </w:rPr>
        <w:t xml:space="preserve"> as a collaborative malicious node. Otherwise, it can be a pure malicious node without any dynamic changing behavior. The range can be changed according to the user specification. </w:t>
      </w:r>
      <w:r w:rsidR="00BE6C84">
        <w:rPr>
          <w:noProof/>
          <w:lang w:bidi="ar-SA"/>
        </w:rPr>
        <mc:AlternateContent>
          <mc:Choice Requires="wps">
            <w:drawing>
              <wp:anchor distT="0" distB="0" distL="114300" distR="114300" simplePos="0" relativeHeight="251654144" behindDoc="1" locked="0" layoutInCell="1" hidden="0" allowOverlap="1" wp14:anchorId="39FA76F4" wp14:editId="58B249FA">
                <wp:simplePos x="0" y="0"/>
                <wp:positionH relativeFrom="margin">
                  <wp:posOffset>114300</wp:posOffset>
                </wp:positionH>
                <wp:positionV relativeFrom="paragraph">
                  <wp:posOffset>6731000</wp:posOffset>
                </wp:positionV>
                <wp:extent cx="4924425" cy="2222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2888550" y="3779683"/>
                          <a:ext cx="4914900" cy="635"/>
                        </a:xfrm>
                        <a:prstGeom prst="rect">
                          <a:avLst/>
                        </a:prstGeom>
                        <a:solidFill>
                          <a:srgbClr val="FFFFFF"/>
                        </a:solidFill>
                        <a:ln>
                          <a:noFill/>
                        </a:ln>
                      </wps:spPr>
                      <wps:txbx>
                        <w:txbxContent>
                          <w:p w14:paraId="3E6057FD" w14:textId="77777777" w:rsidR="00CE51F7" w:rsidRDefault="00CE51F7">
                            <w:pPr>
                              <w:spacing w:after="200" w:line="240" w:lineRule="auto"/>
                              <w:jc w:val="center"/>
                              <w:textDirection w:val="btLr"/>
                            </w:pPr>
                            <w:r>
                              <w:rPr>
                                <w:rFonts w:ascii="Times New Roman" w:eastAsia="Times New Roman" w:hAnsi="Times New Roman" w:cs="Times New Roman"/>
                                <w:color w:val="000000"/>
                                <w:sz w:val="18"/>
                              </w:rPr>
                              <w:t>Figure 3.1 Spiral Model</w:t>
                            </w:r>
                          </w:p>
                        </w:txbxContent>
                      </wps:txbx>
                      <wps:bodyPr spcFirstLastPara="1" wrap="square" lIns="0" tIns="0" rIns="0" bIns="0" anchor="t" anchorCtr="0"/>
                    </wps:wsp>
                  </a:graphicData>
                </a:graphic>
              </wp:anchor>
            </w:drawing>
          </mc:Choice>
          <mc:Fallback>
            <w:pict>
              <v:rect w14:anchorId="39FA76F4" id="Rectangle 3" o:spid="_x0000_s1030" style="position:absolute;left:0;text-align:left;margin-left:9pt;margin-top:530pt;width:387.75pt;height:1.7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" stroked="f">
                <v:textbox inset="0,0,0,0">
                  <w:txbxContent>
                    <w:p w14:paraId="3E6057FD" w14:textId="77777777" w:rsidR="00CE51F7" w:rsidRDefault="00CE51F7">
                      <w:pPr>
                        <w:spacing w:after="200" w:line="240" w:lineRule="auto"/>
                        <w:jc w:val="center"/>
                        <w:textDirection w:val="btLr"/>
                      </w:pPr>
                      <w:r>
                        <w:rPr>
                          <w:rFonts w:ascii="Times New Roman" w:eastAsia="Times New Roman" w:hAnsi="Times New Roman" w:cs="Times New Roman"/>
                          <w:color w:val="000000"/>
                          <w:sz w:val="18"/>
                        </w:rPr>
                        <w:t>Figure 3.1 Spiral Model</w:t>
                      </w:r>
                    </w:p>
                  </w:txbxContent>
                </v:textbox>
                <w10:wrap type="square" anchorx="margin"/>
              </v:rect>
            </w:pict>
          </mc:Fallback>
        </mc:AlternateContent>
      </w:r>
    </w:p>
    <w:p w14:paraId="0971A8EB" w14:textId="48AF2188" w:rsidR="00514ECC" w:rsidRDefault="00BE6C84">
      <w:pPr>
        <w:pStyle w:val="Heading3"/>
        <w:numPr>
          <w:ilvl w:val="2"/>
          <w:numId w:val="6"/>
        </w:numPr>
      </w:pPr>
      <w:bookmarkStart w:id="206" w:name="_Toc526965921"/>
      <w:r>
        <w:rPr>
          <w:rFonts w:ascii="Times New Roman" w:eastAsia="Times New Roman" w:hAnsi="Times New Roman" w:cs="Times New Roman"/>
          <w:b/>
          <w:color w:val="000000"/>
        </w:rPr>
        <w:lastRenderedPageBreak/>
        <w:t>Penalty phase</w:t>
      </w:r>
      <w:bookmarkEnd w:id="206"/>
      <w:r>
        <w:rPr>
          <w:rFonts w:ascii="Times New Roman" w:eastAsia="Times New Roman" w:hAnsi="Times New Roman" w:cs="Times New Roman"/>
          <w:b/>
          <w:color w:val="000000"/>
        </w:rPr>
        <w:t xml:space="preserve"> </w:t>
      </w:r>
    </w:p>
    <w:p w14:paraId="6869F83D" w14:textId="6BE3E785" w:rsidR="00514ECC" w:rsidRDefault="00514ECC">
      <w:pPr>
        <w:rPr>
          <w:rFonts w:ascii="Times New Roman" w:eastAsia="Times New Roman" w:hAnsi="Times New Roman" w:cs="Times New Roman"/>
        </w:rPr>
      </w:pPr>
    </w:p>
    <w:p w14:paraId="44653731" w14:textId="141FF67B"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 malicious activity is detected in a node, a trust value deduction has to be done and for this purpose, a penalty phase is </w:t>
      </w:r>
      <w:del w:id="207" w:author="SajithChamara" w:date="2018-10-10T17:06:00Z">
        <w:r w:rsidDel="005540DA">
          <w:rPr>
            <w:rFonts w:ascii="Times New Roman" w:eastAsia="Times New Roman" w:hAnsi="Times New Roman" w:cs="Times New Roman"/>
            <w:sz w:val="24"/>
            <w:szCs w:val="24"/>
          </w:rPr>
          <w:delText>carried on</w:delText>
        </w:r>
      </w:del>
      <w:ins w:id="208" w:author="SajithChamara" w:date="2018-10-10T17:06:00Z">
        <w:r w:rsidR="005540DA">
          <w:rPr>
            <w:rFonts w:ascii="Times New Roman" w:eastAsia="Times New Roman" w:hAnsi="Times New Roman" w:cs="Times New Roman"/>
            <w:sz w:val="24"/>
            <w:szCs w:val="24"/>
          </w:rPr>
          <w:t>conducted</w:t>
        </w:r>
      </w:ins>
      <w:r>
        <w:rPr>
          <w:rFonts w:ascii="Times New Roman" w:eastAsia="Times New Roman" w:hAnsi="Times New Roman" w:cs="Times New Roman"/>
          <w:sz w:val="24"/>
          <w:szCs w:val="24"/>
        </w:rPr>
        <w:t xml:space="preserve">. In cases like neighbor nodes recommending higher values for a malicious node, the penalty phase is </w:t>
      </w:r>
      <w:del w:id="209" w:author="SajithChamara" w:date="2018-10-10T17:07:00Z">
        <w:r w:rsidDel="005540DA">
          <w:rPr>
            <w:rFonts w:ascii="Times New Roman" w:eastAsia="Times New Roman" w:hAnsi="Times New Roman" w:cs="Times New Roman"/>
            <w:sz w:val="24"/>
            <w:szCs w:val="24"/>
          </w:rPr>
          <w:delText>carried</w:delText>
        </w:r>
      </w:del>
      <w:ins w:id="210" w:author="SajithChamara" w:date="2018-10-10T17:07:00Z">
        <w:r w:rsidR="005540DA">
          <w:rPr>
            <w:rFonts w:ascii="Times New Roman" w:eastAsia="Times New Roman" w:hAnsi="Times New Roman" w:cs="Times New Roman"/>
            <w:sz w:val="24"/>
            <w:szCs w:val="24"/>
          </w:rPr>
          <w:t>conducted</w:t>
        </w:r>
      </w:ins>
      <w:r>
        <w:rPr>
          <w:rFonts w:ascii="Times New Roman" w:eastAsia="Times New Roman" w:hAnsi="Times New Roman" w:cs="Times New Roman"/>
          <w:sz w:val="24"/>
          <w:szCs w:val="24"/>
        </w:rPr>
        <w:t>. A reduction factor is calculated based on the maturity level or the reputation of the node. Immediately after this</w:t>
      </w:r>
      <w:ins w:id="211" w:author="Upeksha Rathnasena" w:date="2018-10-10T11:02:00Z">
        <w:r w:rsidR="00575A9B">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trust value reduction from the indirect trust value, old trust values in the trust tables should be updated with the newly calculated value. According to the updated trust value, the particular neighbor nodes should be redirected to the trust level classification phase in order to re-categorize their trust levels.</w:t>
      </w:r>
    </w:p>
    <w:p w14:paraId="7A033661" w14:textId="30B31298"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r>
        <w:rPr>
          <w:rFonts w:ascii="Times New Roman" w:eastAsia="Times New Roman" w:hAnsi="Times New Roman" w:cs="Times New Roman"/>
          <w:sz w:val="24"/>
          <w:szCs w:val="24"/>
        </w:rPr>
        <w:t xml:space="preserve"> collaborative malicious node discovery Algorithm (Spiral model)</w:t>
      </w:r>
    </w:p>
    <w:p w14:paraId="684A106F" w14:textId="2E60D76C"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Get </w:t>
      </w:r>
      <w:ins w:id="212" w:author="Upeksha Rathnasena" w:date="2018-10-10T11:02:00Z">
        <w:del w:id="213" w:author="SajithChamara" w:date="2018-10-10T17:08:00Z">
          <w:r w:rsidR="00575A9B" w:rsidDel="008655F5">
            <w:rPr>
              <w:rFonts w:ascii="Times New Roman" w:eastAsia="Times New Roman" w:hAnsi="Times New Roman" w:cs="Times New Roman"/>
              <w:sz w:val="24"/>
              <w:szCs w:val="24"/>
            </w:rPr>
            <w:delText xml:space="preserve"> </w:delText>
          </w:r>
        </w:del>
        <w:r w:rsidR="00575A9B">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highest trust value and </w:t>
      </w:r>
      <w:ins w:id="214" w:author="Upeksha Rathnasena" w:date="2018-10-10T11:02:00Z">
        <w:del w:id="215" w:author="SajithChamara" w:date="2018-10-10T17:08:00Z">
          <w:r w:rsidR="00575A9B" w:rsidDel="008655F5">
            <w:rPr>
              <w:rFonts w:ascii="Times New Roman" w:eastAsia="Times New Roman" w:hAnsi="Times New Roman" w:cs="Times New Roman"/>
              <w:sz w:val="24"/>
              <w:szCs w:val="24"/>
            </w:rPr>
            <w:delText xml:space="preserve"> </w:delText>
          </w:r>
        </w:del>
        <w:r w:rsidR="00575A9B">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lowest trust value for the node for a given time range and marked them as value boundary for outliers</w:t>
      </w:r>
    </w:p>
    <w:p w14:paraId="7C65736C" w14:textId="3E57EFBB"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Then </w:t>
      </w:r>
      <w:del w:id="216" w:author="Upeksha Rathnasena" w:date="2018-10-10T11:04:00Z">
        <w:r w:rsidDel="00575A9B">
          <w:rPr>
            <w:rFonts w:ascii="Times New Roman" w:eastAsia="Times New Roman" w:hAnsi="Times New Roman" w:cs="Times New Roman"/>
            <w:sz w:val="24"/>
            <w:szCs w:val="24"/>
          </w:rPr>
          <w:delText xml:space="preserve">compare </w:delText>
        </w:r>
      </w:del>
      <w:ins w:id="217" w:author="Upeksha Rathnasena" w:date="2018-10-10T11:04:00Z">
        <w:r w:rsidR="00575A9B">
          <w:rPr>
            <w:rFonts w:ascii="Times New Roman" w:eastAsia="Times New Roman" w:hAnsi="Times New Roman" w:cs="Times New Roman"/>
            <w:sz w:val="24"/>
            <w:szCs w:val="24"/>
          </w:rPr>
          <w:t>compare the</w:t>
        </w:r>
      </w:ins>
      <w:ins w:id="218" w:author="Upeksha Rathnasena" w:date="2018-10-10T11:03:00Z">
        <w:r w:rsidR="00575A9B">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current trust value </w:t>
      </w:r>
      <w:ins w:id="219" w:author="Upeksha Rathnasena" w:date="2018-10-10T11:03:00Z">
        <w:del w:id="220" w:author="SajithChamara" w:date="2018-10-10T18:10:00Z">
          <w:r w:rsidR="00575A9B" w:rsidDel="00A76036">
            <w:rPr>
              <w:rFonts w:ascii="Times New Roman" w:eastAsia="Times New Roman" w:hAnsi="Times New Roman" w:cs="Times New Roman"/>
              <w:sz w:val="24"/>
              <w:szCs w:val="24"/>
            </w:rPr>
            <w:delText xml:space="preserve"> </w:delText>
          </w:r>
        </w:del>
        <w:r w:rsidR="00575A9B">
          <w:rPr>
            <w:rFonts w:ascii="Times New Roman" w:eastAsia="Times New Roman" w:hAnsi="Times New Roman" w:cs="Times New Roman"/>
            <w:sz w:val="24"/>
            <w:szCs w:val="24"/>
          </w:rPr>
          <w:t xml:space="preserve">to verify whether it </w:t>
        </w:r>
      </w:ins>
      <w:r>
        <w:rPr>
          <w:rFonts w:ascii="Times New Roman" w:eastAsia="Times New Roman" w:hAnsi="Times New Roman" w:cs="Times New Roman"/>
          <w:sz w:val="24"/>
          <w:szCs w:val="24"/>
        </w:rPr>
        <w:t xml:space="preserve">is </w:t>
      </w:r>
      <w:del w:id="221" w:author="Upeksha Rathnasena" w:date="2018-10-10T11:03:00Z">
        <w:r w:rsidDel="00575A9B">
          <w:rPr>
            <w:rFonts w:ascii="Times New Roman" w:eastAsia="Times New Roman" w:hAnsi="Times New Roman" w:cs="Times New Roman"/>
            <w:sz w:val="24"/>
            <w:szCs w:val="24"/>
          </w:rPr>
          <w:delText>in</w:delText>
        </w:r>
      </w:del>
      <w:r>
        <w:rPr>
          <w:rFonts w:ascii="Times New Roman" w:eastAsia="Times New Roman" w:hAnsi="Times New Roman" w:cs="Times New Roman"/>
          <w:sz w:val="24"/>
          <w:szCs w:val="24"/>
        </w:rPr>
        <w:t xml:space="preserve"> </w:t>
      </w:r>
      <w:del w:id="222" w:author="SajithChamara" w:date="2018-10-10T17:08:00Z">
        <w:r w:rsidDel="008655F5">
          <w:rPr>
            <w:rFonts w:ascii="Times New Roman" w:eastAsia="Times New Roman" w:hAnsi="Times New Roman" w:cs="Times New Roman"/>
            <w:sz w:val="24"/>
            <w:szCs w:val="24"/>
          </w:rPr>
          <w:delText xml:space="preserve">between </w:delText>
        </w:r>
      </w:del>
      <w:ins w:id="223" w:author="SajithChamara" w:date="2018-10-10T17:08:00Z">
        <w:r w:rsidR="008655F5">
          <w:rPr>
            <w:rFonts w:ascii="Times New Roman" w:eastAsia="Times New Roman" w:hAnsi="Times New Roman" w:cs="Times New Roman"/>
            <w:sz w:val="24"/>
            <w:szCs w:val="24"/>
          </w:rPr>
          <w:t xml:space="preserve">within </w:t>
        </w:r>
      </w:ins>
      <w:r>
        <w:rPr>
          <w:rFonts w:ascii="Times New Roman" w:eastAsia="Times New Roman" w:hAnsi="Times New Roman" w:cs="Times New Roman"/>
          <w:sz w:val="24"/>
          <w:szCs w:val="24"/>
        </w:rPr>
        <w:t>the range or not.</w:t>
      </w:r>
    </w:p>
    <w:p w14:paraId="5B09F529" w14:textId="6AE66D56"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del w:id="224" w:author="Upeksha Rathnasena" w:date="2018-10-10T11:03:00Z">
        <w:r w:rsidDel="00575A9B">
          <w:rPr>
            <w:rFonts w:ascii="Times New Roman" w:eastAsia="Times New Roman" w:hAnsi="Times New Roman" w:cs="Times New Roman"/>
            <w:sz w:val="24"/>
            <w:szCs w:val="24"/>
          </w:rPr>
          <w:delText xml:space="preserve">If </w:delText>
        </w:r>
      </w:del>
      <w:ins w:id="225" w:author="Upeksha Rathnasena" w:date="2018-10-10T11:03:00Z">
        <w:r w:rsidR="00575A9B">
          <w:rPr>
            <w:rFonts w:ascii="Times New Roman" w:eastAsia="Times New Roman" w:hAnsi="Times New Roman" w:cs="Times New Roman"/>
            <w:sz w:val="24"/>
            <w:szCs w:val="24"/>
          </w:rPr>
          <w:t xml:space="preserve">If the </w:t>
        </w:r>
      </w:ins>
      <w:r>
        <w:rPr>
          <w:rFonts w:ascii="Times New Roman" w:eastAsia="Times New Roman" w:hAnsi="Times New Roman" w:cs="Times New Roman"/>
          <w:sz w:val="24"/>
          <w:szCs w:val="24"/>
        </w:rPr>
        <w:t xml:space="preserve">current trust value is </w:t>
      </w:r>
      <w:del w:id="226" w:author="Upeksha Rathnasena" w:date="2018-10-10T11:03:00Z">
        <w:r w:rsidDel="00575A9B">
          <w:rPr>
            <w:rFonts w:ascii="Times New Roman" w:eastAsia="Times New Roman" w:hAnsi="Times New Roman" w:cs="Times New Roman"/>
            <w:sz w:val="24"/>
            <w:szCs w:val="24"/>
          </w:rPr>
          <w:delText xml:space="preserve">in </w:delText>
        </w:r>
      </w:del>
      <w:del w:id="227" w:author="SajithChamara" w:date="2018-10-10T18:10:00Z">
        <w:r w:rsidDel="00A76036">
          <w:rPr>
            <w:rFonts w:ascii="Times New Roman" w:eastAsia="Times New Roman" w:hAnsi="Times New Roman" w:cs="Times New Roman"/>
            <w:sz w:val="24"/>
            <w:szCs w:val="24"/>
          </w:rPr>
          <w:delText>between</w:delText>
        </w:r>
      </w:del>
      <w:ins w:id="228" w:author="SajithChamara" w:date="2018-10-10T18:10:00Z">
        <w:r w:rsidR="00A76036">
          <w:rPr>
            <w:rFonts w:ascii="Times New Roman" w:eastAsia="Times New Roman" w:hAnsi="Times New Roman" w:cs="Times New Roman"/>
            <w:sz w:val="24"/>
            <w:szCs w:val="24"/>
          </w:rPr>
          <w:t>within</w:t>
        </w:r>
      </w:ins>
      <w:r>
        <w:rPr>
          <w:rFonts w:ascii="Times New Roman" w:eastAsia="Times New Roman" w:hAnsi="Times New Roman" w:cs="Times New Roman"/>
          <w:sz w:val="24"/>
          <w:szCs w:val="24"/>
        </w:rPr>
        <w:t xml:space="preserve"> the range, it's categorized as a pure malicious node.</w:t>
      </w:r>
    </w:p>
    <w:p w14:paraId="280F1AB6" w14:textId="61718728"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w:t>
      </w:r>
      <w:ins w:id="229" w:author="Upeksha Rathnasena" w:date="2018-10-10T11:04:00Z">
        <w:r w:rsidR="00575A9B">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this) can delete that record from all of its tables and can broadcast message to </w:t>
      </w:r>
      <w:del w:id="230" w:author="SajithChamara" w:date="2018-10-10T18:11:00Z">
        <w:r w:rsidDel="00A76036">
          <w:rPr>
            <w:rFonts w:ascii="Times New Roman" w:eastAsia="Times New Roman" w:hAnsi="Times New Roman" w:cs="Times New Roman"/>
            <w:sz w:val="24"/>
            <w:szCs w:val="24"/>
          </w:rPr>
          <w:delText xml:space="preserve">aware </w:delText>
        </w:r>
      </w:del>
      <w:ins w:id="231" w:author="SajithChamara" w:date="2018-10-10T18:11:00Z">
        <w:r w:rsidR="00A76036">
          <w:rPr>
            <w:rFonts w:ascii="Times New Roman" w:eastAsia="Times New Roman" w:hAnsi="Times New Roman" w:cs="Times New Roman"/>
            <w:sz w:val="24"/>
            <w:szCs w:val="24"/>
          </w:rPr>
          <w:t xml:space="preserve">alert </w:t>
        </w:r>
      </w:ins>
      <w:r>
        <w:rPr>
          <w:rFonts w:ascii="Times New Roman" w:eastAsia="Times New Roman" w:hAnsi="Times New Roman" w:cs="Times New Roman"/>
          <w:sz w:val="24"/>
          <w:szCs w:val="24"/>
        </w:rPr>
        <w:t>others.</w:t>
      </w:r>
    </w:p>
    <w:p w14:paraId="66807269" w14:textId="4960947E"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ins w:id="232" w:author="Upeksha Rathnasena" w:date="2018-10-10T11:04:00Z">
        <w:r w:rsidR="00575A9B">
          <w:rPr>
            <w:rFonts w:ascii="Times New Roman" w:eastAsia="Times New Roman" w:hAnsi="Times New Roman" w:cs="Times New Roman"/>
            <w:sz w:val="24"/>
            <w:szCs w:val="24"/>
          </w:rPr>
          <w:t>Then it</w:t>
        </w:r>
      </w:ins>
      <w:del w:id="233" w:author="Upeksha Rathnasena" w:date="2018-10-10T11:04:00Z">
        <w:r w:rsidDel="00575A9B">
          <w:rPr>
            <w:rFonts w:ascii="Times New Roman" w:eastAsia="Times New Roman" w:hAnsi="Times New Roman" w:cs="Times New Roman"/>
            <w:sz w:val="24"/>
            <w:szCs w:val="24"/>
          </w:rPr>
          <w:delText>So that</w:delText>
        </w:r>
      </w:del>
      <w:r>
        <w:rPr>
          <w:rFonts w:ascii="Times New Roman" w:eastAsia="Times New Roman" w:hAnsi="Times New Roman" w:cs="Times New Roman"/>
          <w:sz w:val="24"/>
          <w:szCs w:val="24"/>
        </w:rPr>
        <w:t xml:space="preserve"> will terminate the pure malicious identified process.</w:t>
      </w:r>
    </w:p>
    <w:p w14:paraId="68B20C1F" w14:textId="53D27362"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If </w:t>
      </w:r>
      <w:ins w:id="234" w:author="Upeksha Rathnasena" w:date="2018-10-10T11:04:00Z">
        <w:r w:rsidR="00575A9B">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current trust value is not </w:t>
      </w:r>
      <w:del w:id="235" w:author="SajithChamara" w:date="2018-10-10T18:11:00Z">
        <w:r w:rsidDel="00A76036">
          <w:rPr>
            <w:rFonts w:ascii="Times New Roman" w:eastAsia="Times New Roman" w:hAnsi="Times New Roman" w:cs="Times New Roman"/>
            <w:sz w:val="24"/>
            <w:szCs w:val="24"/>
          </w:rPr>
          <w:delText>in between</w:delText>
        </w:r>
      </w:del>
      <w:ins w:id="236" w:author="SajithChamara" w:date="2018-10-10T18:11:00Z">
        <w:r w:rsidR="00A76036">
          <w:rPr>
            <w:rFonts w:ascii="Times New Roman" w:eastAsia="Times New Roman" w:hAnsi="Times New Roman" w:cs="Times New Roman"/>
            <w:sz w:val="24"/>
            <w:szCs w:val="24"/>
          </w:rPr>
          <w:t>within</w:t>
        </w:r>
      </w:ins>
      <w:r>
        <w:rPr>
          <w:rFonts w:ascii="Times New Roman" w:eastAsia="Times New Roman" w:hAnsi="Times New Roman" w:cs="Times New Roman"/>
          <w:sz w:val="24"/>
          <w:szCs w:val="24"/>
        </w:rPr>
        <w:t xml:space="preserve"> outliers it's categorized as collaborative malicious (CM) node.</w:t>
      </w:r>
    </w:p>
    <w:p w14:paraId="1187E345" w14:textId="05E26198"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Then it (the node who execute</w:t>
      </w:r>
      <w:ins w:id="237" w:author="Upeksha Rathnasena" w:date="2018-10-10T11:05:00Z">
        <w:r w:rsidR="00575A9B">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this) can edit its trust table blackList flag to true.</w:t>
      </w:r>
    </w:p>
    <w:p w14:paraId="25269806" w14:textId="77777777"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54A2DC5F" w14:textId="77777777"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06ECF937" w14:textId="4636C8E6"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Go to the Identifying_trust_levels algorithm again.</w:t>
      </w:r>
    </w:p>
    <w:p w14:paraId="3EC5E6D0" w14:textId="77777777" w:rsidR="00BB73AB" w:rsidRDefault="00BB73AB">
      <w:pPr>
        <w:spacing w:line="360" w:lineRule="auto"/>
        <w:jc w:val="both"/>
        <w:rPr>
          <w:rFonts w:ascii="Times New Roman" w:eastAsia="Times New Roman" w:hAnsi="Times New Roman" w:cs="Times New Roman"/>
          <w:sz w:val="24"/>
          <w:szCs w:val="24"/>
        </w:rPr>
      </w:pPr>
    </w:p>
    <w:p w14:paraId="4C215825" w14:textId="77777777" w:rsidR="00514ECC" w:rsidRDefault="00BE6C84">
      <w:pPr>
        <w:pStyle w:val="Heading3"/>
        <w:numPr>
          <w:ilvl w:val="2"/>
          <w:numId w:val="6"/>
        </w:numPr>
      </w:pPr>
      <w:bookmarkStart w:id="238" w:name="_Toc526965922"/>
      <w:r>
        <w:rPr>
          <w:rFonts w:ascii="Times New Roman" w:eastAsia="Times New Roman" w:hAnsi="Times New Roman" w:cs="Times New Roman"/>
          <w:b/>
          <w:color w:val="000000"/>
        </w:rPr>
        <w:lastRenderedPageBreak/>
        <w:t>After transmission phase</w:t>
      </w:r>
      <w:bookmarkEnd w:id="238"/>
    </w:p>
    <w:p w14:paraId="363F60E1" w14:textId="77777777" w:rsidR="00514ECC" w:rsidRDefault="00514ECC">
      <w:pPr>
        <w:rPr>
          <w:rFonts w:ascii="Times New Roman" w:eastAsia="Times New Roman" w:hAnsi="Times New Roman" w:cs="Times New Roman"/>
        </w:rPr>
      </w:pPr>
    </w:p>
    <w:p w14:paraId="38745E9F" w14:textId="09359298" w:rsidR="00514ECC" w:rsidRDefault="00BE6C8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phase, each neighboring node will receive details about collaborative malicious nodes through a broadcast message and the evaluating node has to check if the malicious node is in its own neighbor set. For the simplicity of the process, </w:t>
      </w:r>
      <w:del w:id="239" w:author="SajithChamara" w:date="2018-10-10T18:11:00Z">
        <w:r w:rsidDel="00A76036">
          <w:rPr>
            <w:rFonts w:ascii="Times New Roman" w:eastAsia="Times New Roman" w:hAnsi="Times New Roman" w:cs="Times New Roman"/>
            <w:sz w:val="24"/>
            <w:szCs w:val="24"/>
          </w:rPr>
          <w:delText xml:space="preserve">we </w:delText>
        </w:r>
      </w:del>
      <w:del w:id="240" w:author="SajithChamara" w:date="2018-10-10T18:12:00Z">
        <w:r w:rsidDel="00A76036">
          <w:rPr>
            <w:rFonts w:ascii="Times New Roman" w:eastAsia="Times New Roman" w:hAnsi="Times New Roman" w:cs="Times New Roman"/>
            <w:sz w:val="24"/>
            <w:szCs w:val="24"/>
          </w:rPr>
          <w:delText xml:space="preserve">consider </w:delText>
        </w:r>
      </w:del>
      <w:r>
        <w:rPr>
          <w:rFonts w:ascii="Times New Roman" w:eastAsia="Times New Roman" w:hAnsi="Times New Roman" w:cs="Times New Roman"/>
          <w:sz w:val="24"/>
          <w:szCs w:val="24"/>
        </w:rPr>
        <w:t>some notations to represent a different set of nodes</w:t>
      </w:r>
      <w:ins w:id="241" w:author="Upeksha Rathnasena" w:date="2018-10-10T11:06:00Z">
        <w:r w:rsidR="00575A9B">
          <w:rPr>
            <w:rFonts w:ascii="Times New Roman" w:eastAsia="Times New Roman" w:hAnsi="Times New Roman" w:cs="Times New Roman"/>
            <w:sz w:val="24"/>
            <w:szCs w:val="24"/>
          </w:rPr>
          <w:t xml:space="preserve"> were considered</w:t>
        </w:r>
      </w:ins>
      <w:r>
        <w:rPr>
          <w:rFonts w:ascii="Times New Roman" w:eastAsia="Times New Roman" w:hAnsi="Times New Roman" w:cs="Times New Roman"/>
          <w:sz w:val="24"/>
          <w:szCs w:val="24"/>
        </w:rPr>
        <w:t xml:space="preserve"> as below.</w:t>
      </w:r>
    </w:p>
    <w:p w14:paraId="635ECD28" w14:textId="77777777" w:rsidR="00514ECC" w:rsidRDefault="00BE6C84">
      <w:pPr>
        <w:jc w:val="both"/>
        <w:rPr>
          <w:rFonts w:ascii="Times New Roman" w:eastAsia="Times New Roman" w:hAnsi="Times New Roman" w:cs="Times New Roman"/>
        </w:rPr>
      </w:pPr>
      <w:r>
        <w:rPr>
          <w:rFonts w:ascii="Times New Roman" w:eastAsia="Times New Roman" w:hAnsi="Times New Roman" w:cs="Times New Roman"/>
        </w:rPr>
        <w:t>Collaborative malicious node            CM1</w:t>
      </w:r>
    </w:p>
    <w:p w14:paraId="46F157BD" w14:textId="77777777" w:rsidR="00514ECC" w:rsidRDefault="00BE6C84">
      <w:pPr>
        <w:jc w:val="both"/>
        <w:rPr>
          <w:rFonts w:ascii="Times New Roman" w:eastAsia="Times New Roman" w:hAnsi="Times New Roman" w:cs="Times New Roman"/>
        </w:rPr>
      </w:pPr>
      <w:r>
        <w:rPr>
          <w:rFonts w:ascii="Times New Roman" w:eastAsia="Times New Roman" w:hAnsi="Times New Roman" w:cs="Times New Roman"/>
        </w:rPr>
        <w:t xml:space="preserve">Neighbor set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NE</w:t>
      </w:r>
    </w:p>
    <w:p w14:paraId="33BFD031" w14:textId="77777777" w:rsidR="00514ECC" w:rsidRDefault="00BE6C84">
      <w:pPr>
        <w:jc w:val="both"/>
        <w:rPr>
          <w:rFonts w:ascii="Times New Roman" w:eastAsia="Times New Roman" w:hAnsi="Times New Roman" w:cs="Times New Roman"/>
        </w:rPr>
      </w:pPr>
      <w:r>
        <w:rPr>
          <w:rFonts w:ascii="Times New Roman" w:eastAsia="Times New Roman" w:hAnsi="Times New Roman" w:cs="Times New Roman"/>
        </w:rPr>
        <w:t>Blacklisted node set</w:t>
      </w:r>
      <w:r>
        <w:rPr>
          <w:rFonts w:ascii="Times New Roman" w:eastAsia="Times New Roman" w:hAnsi="Times New Roman" w:cs="Times New Roman"/>
        </w:rPr>
        <w:tab/>
      </w:r>
      <w:r>
        <w:rPr>
          <w:rFonts w:ascii="Times New Roman" w:eastAsia="Times New Roman" w:hAnsi="Times New Roman" w:cs="Times New Roman"/>
        </w:rPr>
        <w:tab/>
        <w:t xml:space="preserve">          BL</w:t>
      </w:r>
    </w:p>
    <w:p w14:paraId="60A2BC2B" w14:textId="77777777" w:rsidR="00514ECC" w:rsidRDefault="00514ECC">
      <w:pPr>
        <w:jc w:val="both"/>
        <w:rPr>
          <w:rFonts w:ascii="Times New Roman" w:eastAsia="Times New Roman" w:hAnsi="Times New Roman" w:cs="Times New Roman"/>
        </w:rPr>
      </w:pPr>
    </w:p>
    <w:p w14:paraId="5E19ABB0" w14:textId="77777777" w:rsidR="00514ECC" w:rsidRDefault="001D39D3">
      <w:pPr>
        <w:jc w:val="both"/>
        <w:rPr>
          <w:rFonts w:ascii="Times New Roman" w:eastAsia="Times New Roman" w:hAnsi="Times New Roman" w:cs="Times New Roman"/>
        </w:rPr>
      </w:pPr>
      <w:r>
        <w:rPr>
          <w:noProof/>
          <w:lang w:bidi="ar-SA"/>
        </w:rPr>
        <mc:AlternateContent>
          <mc:Choice Requires="wps">
            <w:drawing>
              <wp:anchor distT="0" distB="0" distL="114300" distR="114300" simplePos="0" relativeHeight="251671552" behindDoc="0" locked="0" layoutInCell="1" allowOverlap="1" wp14:anchorId="4ACCE5C5" wp14:editId="31978A43">
                <wp:simplePos x="0" y="0"/>
                <wp:positionH relativeFrom="column">
                  <wp:posOffset>841375</wp:posOffset>
                </wp:positionH>
                <wp:positionV relativeFrom="paragraph">
                  <wp:posOffset>4690110</wp:posOffset>
                </wp:positionV>
                <wp:extent cx="36576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07DEE3C3" w14:textId="2CAAB35F" w:rsidR="00CE51F7" w:rsidRPr="001D39D3" w:rsidRDefault="00CE51F7" w:rsidP="001D39D3">
                            <w:pPr>
                              <w:pStyle w:val="Caption"/>
                              <w:jc w:val="center"/>
                              <w:rPr>
                                <w:rFonts w:ascii="Times New Roman" w:eastAsia="Times New Roman" w:hAnsi="Times New Roman" w:cs="Times New Roman"/>
                                <w:i w:val="0"/>
                                <w:iCs w:val="0"/>
                                <w:noProof/>
                                <w:color w:val="auto"/>
                                <w:sz w:val="20"/>
                                <w:szCs w:val="20"/>
                              </w:rPr>
                            </w:pPr>
                            <w:r w:rsidRPr="001D39D3">
                              <w:rPr>
                                <w:rFonts w:ascii="Times New Roman" w:hAnsi="Times New Roman" w:cs="Times New Roman"/>
                                <w:i w:val="0"/>
                                <w:iCs w:val="0"/>
                                <w:color w:val="auto"/>
                                <w:sz w:val="20"/>
                                <w:szCs w:val="20"/>
                              </w:rPr>
                              <w:t xml:space="preserve">Figure </w:t>
                            </w:r>
                            <w:r w:rsidR="00E82331">
                              <w:rPr>
                                <w:rFonts w:ascii="Times New Roman" w:hAnsi="Times New Roman" w:cs="Times New Roman"/>
                                <w:i w:val="0"/>
                                <w:iCs w:val="0"/>
                                <w:color w:val="auto"/>
                                <w:sz w:val="20"/>
                                <w:szCs w:val="20"/>
                              </w:rPr>
                              <w:t>2</w:t>
                            </w:r>
                            <w:r w:rsidRPr="001D39D3">
                              <w:rPr>
                                <w:rFonts w:ascii="Times New Roman" w:hAnsi="Times New Roman" w:cs="Times New Roman"/>
                                <w:i w:val="0"/>
                                <w:iCs w:val="0"/>
                                <w:color w:val="auto"/>
                                <w:sz w:val="20"/>
                                <w:szCs w:val="20"/>
                              </w:rPr>
                              <w:t>.</w:t>
                            </w:r>
                            <w:r w:rsidR="00E82331">
                              <w:rPr>
                                <w:rFonts w:ascii="Times New Roman" w:hAnsi="Times New Roman" w:cs="Times New Roman"/>
                                <w:i w:val="0"/>
                                <w:iCs w:val="0"/>
                                <w:color w:val="auto"/>
                                <w:sz w:val="20"/>
                                <w:szCs w:val="20"/>
                              </w:rPr>
                              <w:t>3</w:t>
                            </w:r>
                            <w:r w:rsidRPr="001D39D3">
                              <w:rPr>
                                <w:rFonts w:ascii="Times New Roman" w:hAnsi="Times New Roman" w:cs="Times New Roman"/>
                                <w:i w:val="0"/>
                                <w:iCs w:val="0"/>
                                <w:color w:val="auto"/>
                                <w:sz w:val="20"/>
                                <w:szCs w:val="20"/>
                              </w:rPr>
                              <w:t>: After Transmission Phase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CE5C5" id="Text Box 26" o:spid="_x0000_s1031" type="#_x0000_t202" style="position:absolute;left:0;text-align:left;margin-left:66.25pt;margin-top:369.3pt;width:4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" stroked="f">
                <v:textbox style="mso-fit-shape-to-text:t" inset="0,0,0,0">
                  <w:txbxContent>
                    <w:p w14:paraId="07DEE3C3" w14:textId="2CAAB35F" w:rsidR="00CE51F7" w:rsidRPr="001D39D3" w:rsidRDefault="00CE51F7" w:rsidP="001D39D3">
                      <w:pPr>
                        <w:pStyle w:val="Caption"/>
                        <w:jc w:val="center"/>
                        <w:rPr>
                          <w:rFonts w:ascii="Times New Roman" w:eastAsia="Times New Roman" w:hAnsi="Times New Roman" w:cs="Times New Roman"/>
                          <w:i w:val="0"/>
                          <w:iCs w:val="0"/>
                          <w:noProof/>
                          <w:color w:val="auto"/>
                          <w:sz w:val="20"/>
                          <w:szCs w:val="20"/>
                        </w:rPr>
                      </w:pPr>
                      <w:r w:rsidRPr="001D39D3">
                        <w:rPr>
                          <w:rFonts w:ascii="Times New Roman" w:hAnsi="Times New Roman" w:cs="Times New Roman"/>
                          <w:i w:val="0"/>
                          <w:iCs w:val="0"/>
                          <w:color w:val="auto"/>
                          <w:sz w:val="20"/>
                          <w:szCs w:val="20"/>
                        </w:rPr>
                        <w:t xml:space="preserve">Figure </w:t>
                      </w:r>
                      <w:r w:rsidR="00E82331">
                        <w:rPr>
                          <w:rFonts w:ascii="Times New Roman" w:hAnsi="Times New Roman" w:cs="Times New Roman"/>
                          <w:i w:val="0"/>
                          <w:iCs w:val="0"/>
                          <w:color w:val="auto"/>
                          <w:sz w:val="20"/>
                          <w:szCs w:val="20"/>
                        </w:rPr>
                        <w:t>2</w:t>
                      </w:r>
                      <w:r w:rsidRPr="001D39D3">
                        <w:rPr>
                          <w:rFonts w:ascii="Times New Roman" w:hAnsi="Times New Roman" w:cs="Times New Roman"/>
                          <w:i w:val="0"/>
                          <w:iCs w:val="0"/>
                          <w:color w:val="auto"/>
                          <w:sz w:val="20"/>
                          <w:szCs w:val="20"/>
                        </w:rPr>
                        <w:t>.</w:t>
                      </w:r>
                      <w:r w:rsidR="00E82331">
                        <w:rPr>
                          <w:rFonts w:ascii="Times New Roman" w:hAnsi="Times New Roman" w:cs="Times New Roman"/>
                          <w:i w:val="0"/>
                          <w:iCs w:val="0"/>
                          <w:color w:val="auto"/>
                          <w:sz w:val="20"/>
                          <w:szCs w:val="20"/>
                        </w:rPr>
                        <w:t>3</w:t>
                      </w:r>
                      <w:r w:rsidRPr="001D39D3">
                        <w:rPr>
                          <w:rFonts w:ascii="Times New Roman" w:hAnsi="Times New Roman" w:cs="Times New Roman"/>
                          <w:i w:val="0"/>
                          <w:iCs w:val="0"/>
                          <w:color w:val="auto"/>
                          <w:sz w:val="20"/>
                          <w:szCs w:val="20"/>
                        </w:rPr>
                        <w:t>: After Transmission Phase</w:t>
                      </w:r>
                    </w:p>
                  </w:txbxContent>
                </v:textbox>
                <w10:wrap type="square"/>
              </v:shape>
            </w:pict>
          </mc:Fallback>
        </mc:AlternateContent>
      </w:r>
      <w:r w:rsidR="00BE6C84">
        <w:rPr>
          <w:noProof/>
          <w:lang w:bidi="ar-SA"/>
        </w:rPr>
        <w:drawing>
          <wp:anchor distT="0" distB="0" distL="114300" distR="114300" simplePos="0" relativeHeight="251656192" behindDoc="0" locked="0" layoutInCell="1" hidden="0" allowOverlap="1" wp14:anchorId="1DA0020F" wp14:editId="1E7BCB80">
            <wp:simplePos x="0" y="0"/>
            <wp:positionH relativeFrom="margin">
              <wp:posOffset>841375</wp:posOffset>
            </wp:positionH>
            <wp:positionV relativeFrom="paragraph">
              <wp:posOffset>174625</wp:posOffset>
            </wp:positionV>
            <wp:extent cx="3657600" cy="4458335"/>
            <wp:effectExtent l="0" t="0" r="0" b="0"/>
            <wp:wrapSquare wrapText="bothSides" distT="0" distB="0" distL="114300" distR="114300"/>
            <wp:docPr id="1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a:stretch>
                      <a:fillRect/>
                    </a:stretch>
                  </pic:blipFill>
                  <pic:spPr>
                    <a:xfrm>
                      <a:off x="0" y="0"/>
                      <a:ext cx="3657600" cy="4458335"/>
                    </a:xfrm>
                    <a:prstGeom prst="rect">
                      <a:avLst/>
                    </a:prstGeom>
                    <a:ln/>
                  </pic:spPr>
                </pic:pic>
              </a:graphicData>
            </a:graphic>
          </wp:anchor>
        </w:drawing>
      </w:r>
      <w:r w:rsidR="00BE6C84">
        <w:rPr>
          <w:noProof/>
          <w:lang w:bidi="ar-SA"/>
        </w:rPr>
        <mc:AlternateContent>
          <mc:Choice Requires="wps">
            <w:drawing>
              <wp:anchor distT="0" distB="0" distL="114300" distR="114300" simplePos="0" relativeHeight="251658240" behindDoc="1" locked="0" layoutInCell="1" hidden="0" allowOverlap="1" wp14:anchorId="0E3A9D02" wp14:editId="79A60F58">
                <wp:simplePos x="0" y="0"/>
                <wp:positionH relativeFrom="margin">
                  <wp:posOffset>495300</wp:posOffset>
                </wp:positionH>
                <wp:positionV relativeFrom="paragraph">
                  <wp:posOffset>5676900</wp:posOffset>
                </wp:positionV>
                <wp:extent cx="4643120" cy="22225"/>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3029203" y="3779683"/>
                          <a:ext cx="4633595" cy="635"/>
                        </a:xfrm>
                        <a:prstGeom prst="rect">
                          <a:avLst/>
                        </a:prstGeom>
                        <a:solidFill>
                          <a:srgbClr val="FFFFFF"/>
                        </a:solidFill>
                        <a:ln>
                          <a:noFill/>
                        </a:ln>
                      </wps:spPr>
                      <wps:txbx>
                        <w:txbxContent>
                          <w:p w14:paraId="4C65BB6A" w14:textId="77777777" w:rsidR="00CE51F7" w:rsidRDefault="00CE51F7">
                            <w:pPr>
                              <w:spacing w:after="200" w:line="240" w:lineRule="auto"/>
                              <w:jc w:val="center"/>
                              <w:textDirection w:val="btLr"/>
                            </w:pPr>
                            <w:r>
                              <w:rPr>
                                <w:rFonts w:ascii="Times New Roman" w:eastAsia="Times New Roman" w:hAnsi="Times New Roman" w:cs="Times New Roman"/>
                                <w:color w:val="000000"/>
                                <w:sz w:val="18"/>
                              </w:rPr>
                              <w:t>Figure 3.2: After Transmission Phase</w:t>
                            </w:r>
                          </w:p>
                        </w:txbxContent>
                      </wps:txbx>
                      <wps:bodyPr spcFirstLastPara="1" wrap="square" lIns="0" tIns="0" rIns="0" bIns="0" anchor="t" anchorCtr="0"/>
                    </wps:wsp>
                  </a:graphicData>
                </a:graphic>
              </wp:anchor>
            </w:drawing>
          </mc:Choice>
          <mc:Fallback>
            <w:pict>
              <v:rect w14:anchorId="0E3A9D02" id="Rectangle 4" o:spid="_x0000_s1032" style="position:absolute;left:0;text-align:left;margin-left:39pt;margin-top:447pt;width:365.6pt;height:1.7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" stroked="f">
                <v:textbox inset="0,0,0,0">
                  <w:txbxContent>
                    <w:p w14:paraId="4C65BB6A" w14:textId="77777777" w:rsidR="00CE51F7" w:rsidRDefault="00CE51F7">
                      <w:pPr>
                        <w:spacing w:after="200" w:line="240" w:lineRule="auto"/>
                        <w:jc w:val="center"/>
                        <w:textDirection w:val="btLr"/>
                      </w:pPr>
                      <w:r>
                        <w:rPr>
                          <w:rFonts w:ascii="Times New Roman" w:eastAsia="Times New Roman" w:hAnsi="Times New Roman" w:cs="Times New Roman"/>
                          <w:color w:val="000000"/>
                          <w:sz w:val="18"/>
                        </w:rPr>
                        <w:t>Figure 3.2: After Transmission Phase</w:t>
                      </w:r>
                    </w:p>
                  </w:txbxContent>
                </v:textbox>
                <w10:wrap type="square" anchorx="margin"/>
              </v:rect>
            </w:pict>
          </mc:Fallback>
        </mc:AlternateContent>
      </w:r>
    </w:p>
    <w:p w14:paraId="19DC78A0" w14:textId="77777777" w:rsidR="00514ECC" w:rsidRDefault="00514ECC">
      <w:pPr>
        <w:jc w:val="both"/>
        <w:rPr>
          <w:rFonts w:ascii="Times New Roman" w:eastAsia="Times New Roman" w:hAnsi="Times New Roman" w:cs="Times New Roman"/>
        </w:rPr>
      </w:pPr>
    </w:p>
    <w:p w14:paraId="3A0C4501" w14:textId="77777777" w:rsidR="00514ECC" w:rsidRDefault="00514ECC">
      <w:pPr>
        <w:spacing w:line="360" w:lineRule="auto"/>
        <w:rPr>
          <w:rFonts w:ascii="Times New Roman" w:eastAsia="Times New Roman" w:hAnsi="Times New Roman" w:cs="Times New Roman"/>
        </w:rPr>
      </w:pPr>
    </w:p>
    <w:p w14:paraId="03BFF7A8" w14:textId="77777777" w:rsidR="00514ECC" w:rsidRDefault="00514ECC">
      <w:pPr>
        <w:rPr>
          <w:rFonts w:ascii="Times New Roman" w:eastAsia="Times New Roman" w:hAnsi="Times New Roman" w:cs="Times New Roman"/>
        </w:rPr>
      </w:pPr>
    </w:p>
    <w:p w14:paraId="768C95A9" w14:textId="77777777" w:rsidR="00514ECC" w:rsidRDefault="00514ECC">
      <w:pPr>
        <w:rPr>
          <w:rFonts w:ascii="Times New Roman" w:eastAsia="Times New Roman" w:hAnsi="Times New Roman" w:cs="Times New Roman"/>
        </w:rPr>
      </w:pPr>
    </w:p>
    <w:p w14:paraId="0A5665FD" w14:textId="77777777" w:rsidR="00514ECC" w:rsidRDefault="00514ECC">
      <w:pPr>
        <w:rPr>
          <w:rFonts w:ascii="Times New Roman" w:eastAsia="Times New Roman" w:hAnsi="Times New Roman" w:cs="Times New Roman"/>
        </w:rPr>
      </w:pPr>
    </w:p>
    <w:p w14:paraId="2F935C79" w14:textId="77777777" w:rsidR="00514ECC" w:rsidRDefault="00514ECC">
      <w:pPr>
        <w:rPr>
          <w:rFonts w:ascii="Times New Roman" w:eastAsia="Times New Roman" w:hAnsi="Times New Roman" w:cs="Times New Roman"/>
        </w:rPr>
      </w:pPr>
    </w:p>
    <w:p w14:paraId="434F6553" w14:textId="77777777" w:rsidR="00514ECC" w:rsidRDefault="00514ECC">
      <w:pPr>
        <w:rPr>
          <w:rFonts w:ascii="Times New Roman" w:eastAsia="Times New Roman" w:hAnsi="Times New Roman" w:cs="Times New Roman"/>
        </w:rPr>
      </w:pPr>
    </w:p>
    <w:p w14:paraId="57EEF30C" w14:textId="77777777" w:rsidR="00514ECC" w:rsidRDefault="00514ECC">
      <w:pPr>
        <w:rPr>
          <w:rFonts w:ascii="Times New Roman" w:eastAsia="Times New Roman" w:hAnsi="Times New Roman" w:cs="Times New Roman"/>
        </w:rPr>
      </w:pPr>
    </w:p>
    <w:p w14:paraId="04EF01A8" w14:textId="77777777" w:rsidR="00514ECC" w:rsidRDefault="00514ECC">
      <w:pPr>
        <w:rPr>
          <w:rFonts w:ascii="Times New Roman" w:eastAsia="Times New Roman" w:hAnsi="Times New Roman" w:cs="Times New Roman"/>
        </w:rPr>
      </w:pPr>
    </w:p>
    <w:p w14:paraId="601F4BE4" w14:textId="77777777" w:rsidR="00514ECC" w:rsidRDefault="00514ECC">
      <w:pPr>
        <w:rPr>
          <w:rFonts w:ascii="Times New Roman" w:eastAsia="Times New Roman" w:hAnsi="Times New Roman" w:cs="Times New Roman"/>
        </w:rPr>
      </w:pPr>
    </w:p>
    <w:p w14:paraId="2BAF5D12" w14:textId="77777777" w:rsidR="00514ECC" w:rsidRDefault="00514ECC">
      <w:pPr>
        <w:rPr>
          <w:rFonts w:ascii="Times New Roman" w:eastAsia="Times New Roman" w:hAnsi="Times New Roman" w:cs="Times New Roman"/>
        </w:rPr>
      </w:pPr>
    </w:p>
    <w:p w14:paraId="01923CF5" w14:textId="77777777" w:rsidR="00514ECC" w:rsidRDefault="00514ECC">
      <w:pPr>
        <w:rPr>
          <w:rFonts w:ascii="Times New Roman" w:eastAsia="Times New Roman" w:hAnsi="Times New Roman" w:cs="Times New Roman"/>
        </w:rPr>
      </w:pPr>
    </w:p>
    <w:p w14:paraId="62392612" w14:textId="77777777" w:rsidR="00514ECC" w:rsidRDefault="00514ECC">
      <w:pPr>
        <w:rPr>
          <w:rFonts w:ascii="Times New Roman" w:eastAsia="Times New Roman" w:hAnsi="Times New Roman" w:cs="Times New Roman"/>
        </w:rPr>
      </w:pPr>
    </w:p>
    <w:p w14:paraId="45765AAE" w14:textId="77777777" w:rsidR="00514ECC" w:rsidRDefault="00514ECC">
      <w:pPr>
        <w:rPr>
          <w:rFonts w:ascii="Times New Roman" w:eastAsia="Times New Roman" w:hAnsi="Times New Roman" w:cs="Times New Roman"/>
        </w:rPr>
      </w:pPr>
    </w:p>
    <w:p w14:paraId="688197DB" w14:textId="77777777" w:rsidR="00514ECC" w:rsidRDefault="00514ECC">
      <w:pPr>
        <w:rPr>
          <w:rFonts w:ascii="Times New Roman" w:eastAsia="Times New Roman" w:hAnsi="Times New Roman" w:cs="Times New Roman"/>
        </w:rPr>
      </w:pPr>
    </w:p>
    <w:p w14:paraId="4EAB93CF" w14:textId="77777777" w:rsidR="00514ECC" w:rsidRDefault="00514ECC">
      <w:pPr>
        <w:spacing w:line="360" w:lineRule="auto"/>
        <w:rPr>
          <w:rFonts w:ascii="Times New Roman" w:eastAsia="Times New Roman" w:hAnsi="Times New Roman" w:cs="Times New Roman"/>
          <w:b/>
          <w:sz w:val="24"/>
          <w:szCs w:val="24"/>
        </w:rPr>
      </w:pPr>
    </w:p>
    <w:p w14:paraId="27525194" w14:textId="77777777" w:rsidR="00514ECC" w:rsidRDefault="00514ECC">
      <w:pPr>
        <w:spacing w:line="360" w:lineRule="auto"/>
        <w:rPr>
          <w:rFonts w:ascii="Times New Roman" w:eastAsia="Times New Roman" w:hAnsi="Times New Roman" w:cs="Times New Roman"/>
          <w:b/>
          <w:sz w:val="24"/>
          <w:szCs w:val="24"/>
        </w:rPr>
      </w:pPr>
    </w:p>
    <w:p w14:paraId="1C106B64" w14:textId="77777777" w:rsidR="00514ECC" w:rsidRDefault="00514ECC">
      <w:pPr>
        <w:spacing w:line="360" w:lineRule="auto"/>
        <w:rPr>
          <w:rFonts w:ascii="Times New Roman" w:eastAsia="Times New Roman" w:hAnsi="Times New Roman" w:cs="Times New Roman"/>
          <w:b/>
          <w:sz w:val="24"/>
          <w:szCs w:val="24"/>
        </w:rPr>
      </w:pPr>
    </w:p>
    <w:p w14:paraId="3CF49FE3" w14:textId="77777777" w:rsidR="00514ECC" w:rsidRDefault="00BE6C8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Procedure: </w:t>
      </w:r>
    </w:p>
    <w:p w14:paraId="0FA6A906"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receive broadcast message and identify the p_CM</w:t>
      </w:r>
    </w:p>
    <w:p w14:paraId="07AF11B1"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every element B</w:t>
      </w:r>
      <w:r>
        <w:rPr>
          <w:rFonts w:ascii="Times New Roman" w:eastAsia="Times New Roman" w:hAnsi="Times New Roman" w:cs="Times New Roman"/>
          <w:sz w:val="24"/>
          <w:szCs w:val="24"/>
          <w:vertAlign w:val="subscript"/>
        </w:rPr>
        <w:t>i</w:t>
      </w:r>
      <w:r>
        <w:rPr>
          <w:rFonts w:ascii="Gungsuh" w:eastAsia="Gungsuh" w:hAnsi="Gungsuh" w:cs="Gungsuh"/>
          <w:sz w:val="24"/>
          <w:szCs w:val="24"/>
        </w:rPr>
        <w:t xml:space="preserve"> ∈ BlackListed nodes do</w:t>
      </w:r>
    </w:p>
    <w:p w14:paraId="624663DA"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w:t>
      </w:r>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 xml:space="preserve"> equals</w:t>
      </w:r>
      <w:proofErr w:type="gramEnd"/>
      <w:r>
        <w:rPr>
          <w:rFonts w:ascii="Times New Roman" w:eastAsia="Times New Roman" w:hAnsi="Times New Roman" w:cs="Times New Roman"/>
          <w:sz w:val="24"/>
          <w:szCs w:val="24"/>
        </w:rPr>
        <w:t xml:space="preserve"> p_CM then</w:t>
      </w:r>
    </w:p>
    <w:p w14:paraId="41719702"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delete p_CM in trust table</w:t>
      </w:r>
    </w:p>
    <w:p w14:paraId="3DBB0862"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delete p_CM in recommendation table</w:t>
      </w:r>
    </w:p>
    <w:p w14:paraId="4B3D7D94"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break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10778C6"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end if</w:t>
      </w:r>
    </w:p>
    <w:p w14:paraId="66B10DE2"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b/>
          <w:sz w:val="24"/>
          <w:szCs w:val="24"/>
        </w:rPr>
        <w:t>end for</w:t>
      </w:r>
    </w:p>
    <w:p w14:paraId="316E7BA8"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each neighbour node do</w:t>
      </w:r>
      <w:r>
        <w:rPr>
          <w:rFonts w:ascii="Times New Roman" w:eastAsia="Times New Roman" w:hAnsi="Times New Roman" w:cs="Times New Roman"/>
          <w:sz w:val="24"/>
          <w:szCs w:val="24"/>
        </w:rPr>
        <w:tab/>
        <w:t xml:space="preserve">  </w:t>
      </w:r>
    </w:p>
    <w:p w14:paraId="768AACBA"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p_CM found then</w:t>
      </w:r>
    </w:p>
    <w:p w14:paraId="41114D76"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Mark as blacklist in trust table</w:t>
      </w:r>
    </w:p>
    <w:p w14:paraId="4FD5854D"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Mark as blacklist in recommendation table</w:t>
      </w:r>
    </w:p>
    <w:p w14:paraId="4D67C838"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13.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end if</w:t>
      </w:r>
    </w:p>
    <w:p w14:paraId="2178DFBE"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r>
        <w:rPr>
          <w:rFonts w:ascii="Times New Roman" w:eastAsia="Times New Roman" w:hAnsi="Times New Roman" w:cs="Times New Roman"/>
          <w:b/>
          <w:sz w:val="24"/>
          <w:szCs w:val="24"/>
        </w:rPr>
        <w:t>end for</w:t>
      </w:r>
    </w:p>
    <w:p w14:paraId="352C35DE"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Send broadcast message about p_CM</w:t>
      </w:r>
    </w:p>
    <w:p w14:paraId="7C1B682D"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each node which recommended p_CM do</w:t>
      </w:r>
    </w:p>
    <w:p w14:paraId="42788115"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r>
        <w:rPr>
          <w:rFonts w:ascii="Times New Roman" w:eastAsia="Times New Roman" w:hAnsi="Times New Roman" w:cs="Times New Roman"/>
          <w:sz w:val="24"/>
          <w:szCs w:val="24"/>
        </w:rPr>
        <w:tab/>
        <w:t>Calculate the reduction factor</w:t>
      </w:r>
    </w:p>
    <w:p w14:paraId="23FCCA7D"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w:t>
      </w:r>
      <w:r>
        <w:rPr>
          <w:rFonts w:ascii="Times New Roman" w:eastAsia="Times New Roman" w:hAnsi="Times New Roman" w:cs="Times New Roman"/>
          <w:sz w:val="24"/>
          <w:szCs w:val="24"/>
        </w:rPr>
        <w:tab/>
        <w:t>Update the indirect trust in the trust table</w:t>
      </w:r>
    </w:p>
    <w:p w14:paraId="33F0D84E"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19. </w:t>
      </w:r>
      <w:r>
        <w:rPr>
          <w:rFonts w:ascii="Times New Roman" w:eastAsia="Times New Roman" w:hAnsi="Times New Roman" w:cs="Times New Roman"/>
          <w:b/>
          <w:sz w:val="24"/>
          <w:szCs w:val="24"/>
        </w:rPr>
        <w:t>end for</w:t>
      </w:r>
    </w:p>
    <w:p w14:paraId="39A6F956" w14:textId="77777777" w:rsidR="00514ECC" w:rsidRDefault="00BE6C84">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20. </w:t>
      </w:r>
      <w:r>
        <w:rPr>
          <w:rFonts w:ascii="Times New Roman" w:eastAsia="Times New Roman" w:hAnsi="Times New Roman" w:cs="Times New Roman"/>
          <w:b/>
          <w:sz w:val="24"/>
          <w:szCs w:val="24"/>
        </w:rPr>
        <w:t>end</w:t>
      </w:r>
    </w:p>
    <w:p w14:paraId="55B81947" w14:textId="77777777" w:rsidR="00514ECC" w:rsidRDefault="00514ECC">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14:paraId="12AEAC1C" w14:textId="4459B50C" w:rsidR="00514ECC" w:rsidRDefault="00BE6C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sending recommendation values using TRR, if the recommending node has been blacklisted by the recommender node, the evaluating node checks if it has been blacklisted on his trust table as well. If it is blacklisted, it </w:t>
      </w:r>
      <w:del w:id="242" w:author="SajithChamara" w:date="2018-10-10T18:13:00Z">
        <w:r w:rsidDel="00A76036">
          <w:rPr>
            <w:rFonts w:ascii="Times New Roman" w:eastAsia="Times New Roman" w:hAnsi="Times New Roman" w:cs="Times New Roman"/>
            <w:sz w:val="24"/>
            <w:szCs w:val="24"/>
          </w:rPr>
          <w:delText xml:space="preserve">comes to the conclusion </w:delText>
        </w:r>
      </w:del>
      <w:ins w:id="243" w:author="Upeksha Rathnasena" w:date="2018-10-10T11:07:00Z">
        <w:del w:id="244" w:author="SajithChamara" w:date="2018-10-10T18:13:00Z">
          <w:r w:rsidR="00575A9B" w:rsidDel="00A76036">
            <w:rPr>
              <w:rFonts w:ascii="Times New Roman" w:eastAsia="Times New Roman" w:hAnsi="Times New Roman" w:cs="Times New Roman"/>
              <w:sz w:val="24"/>
              <w:szCs w:val="24"/>
            </w:rPr>
            <w:delText xml:space="preserve"> </w:delText>
          </w:r>
        </w:del>
        <w:r w:rsidR="00575A9B">
          <w:rPr>
            <w:rFonts w:ascii="Times New Roman" w:eastAsia="Times New Roman" w:hAnsi="Times New Roman" w:cs="Times New Roman"/>
            <w:sz w:val="24"/>
            <w:szCs w:val="24"/>
          </w:rPr>
          <w:t xml:space="preserve">concludes </w:t>
        </w:r>
      </w:ins>
      <w:r>
        <w:rPr>
          <w:rFonts w:ascii="Times New Roman" w:eastAsia="Times New Roman" w:hAnsi="Times New Roman" w:cs="Times New Roman"/>
          <w:sz w:val="24"/>
          <w:szCs w:val="24"/>
        </w:rPr>
        <w:t xml:space="preserve">that this particular node is indeed malicious and isolates it </w:t>
      </w:r>
      <w:del w:id="245" w:author="SajithChamara" w:date="2018-10-10T18:14:00Z">
        <w:r w:rsidDel="00A76036">
          <w:rPr>
            <w:rFonts w:ascii="Times New Roman" w:eastAsia="Times New Roman" w:hAnsi="Times New Roman" w:cs="Times New Roman"/>
            <w:sz w:val="24"/>
            <w:szCs w:val="24"/>
          </w:rPr>
          <w:delText>right away</w:delText>
        </w:r>
      </w:del>
      <w:ins w:id="246" w:author="SajithChamara" w:date="2018-10-10T18:14:00Z">
        <w:r w:rsidR="00A76036">
          <w:rPr>
            <w:rFonts w:ascii="Times New Roman" w:eastAsia="Times New Roman" w:hAnsi="Times New Roman" w:cs="Times New Roman"/>
            <w:sz w:val="24"/>
            <w:szCs w:val="24"/>
          </w:rPr>
          <w:t>immediately</w:t>
        </w:r>
      </w:ins>
      <w:r>
        <w:rPr>
          <w:rFonts w:ascii="Times New Roman" w:eastAsia="Times New Roman" w:hAnsi="Times New Roman" w:cs="Times New Roman"/>
          <w:sz w:val="24"/>
          <w:szCs w:val="24"/>
        </w:rPr>
        <w:t xml:space="preserve"> by deleting all information about it and avoiding any further interactions with the malicious node.</w:t>
      </w:r>
    </w:p>
    <w:p w14:paraId="520D768D" w14:textId="77777777" w:rsidR="00514ECC" w:rsidRDefault="00514ECC">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14:paraId="6989EAE4" w14:textId="77777777" w:rsidR="00514ECC" w:rsidRDefault="00514ECC">
      <w:pPr>
        <w:pBdr>
          <w:top w:val="nil"/>
          <w:left w:val="nil"/>
          <w:bottom w:val="nil"/>
          <w:right w:val="nil"/>
          <w:between w:val="nil"/>
        </w:pBdr>
        <w:spacing w:after="0"/>
        <w:jc w:val="both"/>
        <w:rPr>
          <w:rFonts w:ascii="Times New Roman" w:eastAsia="Times New Roman" w:hAnsi="Times New Roman" w:cs="Times New Roman"/>
        </w:rPr>
      </w:pPr>
    </w:p>
    <w:p w14:paraId="6B052DB4" w14:textId="77777777" w:rsidR="00101B36" w:rsidRDefault="00101B36">
      <w:pPr>
        <w:pBdr>
          <w:top w:val="nil"/>
          <w:left w:val="nil"/>
          <w:bottom w:val="nil"/>
          <w:right w:val="nil"/>
          <w:between w:val="nil"/>
        </w:pBdr>
        <w:spacing w:after="0"/>
        <w:jc w:val="both"/>
        <w:rPr>
          <w:rFonts w:ascii="Times New Roman" w:eastAsia="Times New Roman" w:hAnsi="Times New Roman" w:cs="Times New Roman"/>
        </w:rPr>
      </w:pPr>
    </w:p>
    <w:p w14:paraId="40B73C6A" w14:textId="77777777" w:rsidR="00101B36" w:rsidRDefault="00101B36">
      <w:pPr>
        <w:pBdr>
          <w:top w:val="nil"/>
          <w:left w:val="nil"/>
          <w:bottom w:val="nil"/>
          <w:right w:val="nil"/>
          <w:between w:val="nil"/>
        </w:pBdr>
        <w:spacing w:after="0"/>
        <w:jc w:val="both"/>
        <w:rPr>
          <w:rFonts w:ascii="Times New Roman" w:eastAsia="Times New Roman" w:hAnsi="Times New Roman" w:cs="Times New Roman"/>
        </w:rPr>
      </w:pPr>
    </w:p>
    <w:p w14:paraId="5095893F" w14:textId="77777777" w:rsidR="00514ECC" w:rsidRPr="00670F3B" w:rsidRDefault="00BE6C84" w:rsidP="00670F3B">
      <w:pPr>
        <w:pStyle w:val="Heading2"/>
        <w:rPr>
          <w:rFonts w:ascii="Times New Roman" w:hAnsi="Times New Roman" w:cs="Times New Roman"/>
          <w:b/>
          <w:bCs/>
          <w:color w:val="auto"/>
          <w:sz w:val="24"/>
          <w:szCs w:val="24"/>
        </w:rPr>
      </w:pPr>
      <w:bookmarkStart w:id="247" w:name="_ksoatxq6kk3g" w:colFirst="0" w:colLast="0"/>
      <w:bookmarkStart w:id="248" w:name="_Toc526965923"/>
      <w:bookmarkEnd w:id="247"/>
      <w:r w:rsidRPr="00670F3B">
        <w:rPr>
          <w:rFonts w:ascii="Times New Roman" w:hAnsi="Times New Roman" w:cs="Times New Roman"/>
          <w:b/>
          <w:bCs/>
          <w:color w:val="auto"/>
          <w:sz w:val="24"/>
          <w:szCs w:val="24"/>
        </w:rPr>
        <w:lastRenderedPageBreak/>
        <w:t>2.5</w:t>
      </w:r>
      <w:r w:rsidR="00670F3B" w:rsidRPr="00670F3B">
        <w:rPr>
          <w:rFonts w:ascii="Times New Roman" w:hAnsi="Times New Roman" w:cs="Times New Roman"/>
          <w:b/>
          <w:bCs/>
          <w:color w:val="auto"/>
          <w:sz w:val="24"/>
          <w:szCs w:val="24"/>
        </w:rPr>
        <w:t xml:space="preserve">. </w:t>
      </w:r>
      <w:r w:rsidRPr="00670F3B">
        <w:rPr>
          <w:rFonts w:ascii="Times New Roman" w:hAnsi="Times New Roman" w:cs="Times New Roman"/>
          <w:b/>
          <w:bCs/>
          <w:color w:val="auto"/>
          <w:sz w:val="24"/>
          <w:szCs w:val="24"/>
        </w:rPr>
        <w:t>Deep Reinforcement Learning Model</w:t>
      </w:r>
      <w:bookmarkEnd w:id="248"/>
    </w:p>
    <w:p w14:paraId="13BF0E74" w14:textId="77777777" w:rsidR="00670F3B" w:rsidRDefault="00670F3B">
      <w:pPr>
        <w:spacing w:line="360" w:lineRule="auto"/>
        <w:jc w:val="both"/>
        <w:rPr>
          <w:rFonts w:ascii="Times New Roman" w:eastAsia="Times New Roman" w:hAnsi="Times New Roman" w:cs="Times New Roman"/>
          <w:sz w:val="24"/>
          <w:szCs w:val="24"/>
        </w:rPr>
      </w:pPr>
    </w:p>
    <w:p w14:paraId="239A4671" w14:textId="77777777" w:rsidR="00514ECC" w:rsidRDefault="00BE6C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Reinforcement Learning (RL) model is trained to achieve a particular goal through the optimal path. It will assign a positive reward for correct action and negative reward for incorrect action. RL model can predict more accurate result without utilizing more historical data of the relevant scenario.</w:t>
      </w:r>
    </w:p>
    <w:p w14:paraId="708D2FC5" w14:textId="77777777" w:rsidR="00514ECC" w:rsidRDefault="00BE6C84">
      <w:pPr>
        <w:spacing w:line="360" w:lineRule="auto"/>
        <w:jc w:val="both"/>
        <w:rPr>
          <w:rFonts w:ascii="Times New Roman" w:eastAsia="Times New Roman" w:hAnsi="Times New Roman" w:cs="Times New Roman"/>
          <w:sz w:val="24"/>
          <w:szCs w:val="24"/>
        </w:rPr>
      </w:pPr>
      <w:r>
        <w:rPr>
          <w:noProof/>
          <w:lang w:bidi="ar-SA"/>
        </w:rPr>
        <w:drawing>
          <wp:anchor distT="0" distB="0" distL="114300" distR="114300" simplePos="0" relativeHeight="251660288" behindDoc="0" locked="0" layoutInCell="1" hidden="0" allowOverlap="1" wp14:anchorId="72A796F4" wp14:editId="225715BD">
            <wp:simplePos x="0" y="0"/>
            <wp:positionH relativeFrom="margin">
              <wp:posOffset>-885824</wp:posOffset>
            </wp:positionH>
            <wp:positionV relativeFrom="paragraph">
              <wp:posOffset>285750</wp:posOffset>
            </wp:positionV>
            <wp:extent cx="6224270" cy="4732020"/>
            <wp:effectExtent l="0" t="0" r="0" b="0"/>
            <wp:wrapSquare wrapText="bothSides" distT="0" distB="0" distL="114300" distR="114300"/>
            <wp:docPr id="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6224270" cy="4732020"/>
                    </a:xfrm>
                    <a:prstGeom prst="rect">
                      <a:avLst/>
                    </a:prstGeom>
                    <a:ln/>
                  </pic:spPr>
                </pic:pic>
              </a:graphicData>
            </a:graphic>
          </wp:anchor>
        </w:drawing>
      </w:r>
    </w:p>
    <w:p w14:paraId="736E86C8" w14:textId="4A505D23" w:rsidR="00514ECC" w:rsidRDefault="00BE6C84">
      <w:pPr>
        <w:spacing w:after="200" w:line="240" w:lineRule="auto"/>
        <w:jc w:val="center"/>
        <w:rPr>
          <w:rFonts w:ascii="Times New Roman" w:eastAsia="Times New Roman" w:hAnsi="Times New Roman" w:cs="Times New Roman"/>
          <w:sz w:val="24"/>
          <w:szCs w:val="24"/>
        </w:rPr>
      </w:pPr>
      <w:r w:rsidRPr="00C76446">
        <w:rPr>
          <w:rFonts w:ascii="Times New Roman" w:eastAsia="Times New Roman" w:hAnsi="Times New Roman" w:cs="Times New Roman"/>
          <w:sz w:val="20"/>
          <w:szCs w:val="20"/>
        </w:rPr>
        <w:t xml:space="preserve">Figure </w:t>
      </w:r>
      <w:r w:rsidR="00E82331">
        <w:rPr>
          <w:rFonts w:ascii="Times New Roman" w:eastAsia="Times New Roman" w:hAnsi="Times New Roman" w:cs="Times New Roman"/>
          <w:sz w:val="20"/>
          <w:szCs w:val="20"/>
        </w:rPr>
        <w:t>2</w:t>
      </w:r>
      <w:r w:rsidRPr="00C76446">
        <w:rPr>
          <w:rFonts w:ascii="Times New Roman" w:eastAsia="Times New Roman" w:hAnsi="Times New Roman" w:cs="Times New Roman"/>
          <w:sz w:val="20"/>
          <w:szCs w:val="20"/>
        </w:rPr>
        <w:t>.</w:t>
      </w:r>
      <w:r w:rsidR="00E82331">
        <w:rPr>
          <w:rFonts w:ascii="Times New Roman" w:eastAsia="Times New Roman" w:hAnsi="Times New Roman" w:cs="Times New Roman"/>
          <w:sz w:val="20"/>
          <w:szCs w:val="20"/>
        </w:rPr>
        <w:t>4</w:t>
      </w:r>
      <w:r w:rsidRPr="00C76446">
        <w:rPr>
          <w:rFonts w:ascii="Times New Roman" w:eastAsia="Times New Roman" w:hAnsi="Times New Roman" w:cs="Times New Roman"/>
          <w:sz w:val="20"/>
          <w:szCs w:val="20"/>
        </w:rPr>
        <w:t>: System Diagram</w:t>
      </w:r>
    </w:p>
    <w:p w14:paraId="7235AE59" w14:textId="4023E93B" w:rsidR="00514ECC" w:rsidRDefault="00BE6C84" w:rsidP="00670F3B">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As in </w:t>
      </w:r>
      <w:del w:id="249" w:author="SajithChamara" w:date="2018-10-10T18:17:00Z">
        <w:r w:rsidDel="00F1233D">
          <w:rPr>
            <w:rFonts w:ascii="Times New Roman" w:eastAsia="Times New Roman" w:hAnsi="Times New Roman" w:cs="Times New Roman"/>
            <w:sz w:val="24"/>
            <w:szCs w:val="24"/>
          </w:rPr>
          <w:delText xml:space="preserve">the </w:delText>
        </w:r>
      </w:del>
      <w:ins w:id="250" w:author="Upeksha Rathnasena" w:date="2018-10-10T11:07:00Z">
        <w:r w:rsidR="00575A9B">
          <w:rPr>
            <w:rFonts w:ascii="Times New Roman" w:eastAsia="Times New Roman" w:hAnsi="Times New Roman" w:cs="Times New Roman"/>
            <w:sz w:val="24"/>
            <w:szCs w:val="24"/>
          </w:rPr>
          <w:t>F</w:t>
        </w:r>
      </w:ins>
      <w:del w:id="251" w:author="Upeksha Rathnasena" w:date="2018-10-10T11:07:00Z">
        <w:r w:rsidDel="00575A9B">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 xml:space="preserve">igure </w:t>
      </w:r>
      <w:r w:rsidR="0099734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997347">
        <w:rPr>
          <w:rFonts w:ascii="Times New Roman" w:eastAsia="Times New Roman" w:hAnsi="Times New Roman" w:cs="Times New Roman"/>
          <w:sz w:val="24"/>
          <w:szCs w:val="24"/>
        </w:rPr>
        <w:t>4</w:t>
      </w:r>
      <w:ins w:id="252" w:author="SajithChamara" w:date="2018-10-10T18:16:00Z">
        <w:r w:rsidR="00F6692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global trust value will be</w:t>
      </w:r>
      <w:ins w:id="253" w:author="Upeksha Rathnasena" w:date="2018-10-10T11:08:00Z">
        <w:r w:rsidR="00575A9B">
          <w:rPr>
            <w:rFonts w:ascii="Times New Roman" w:eastAsia="Times New Roman" w:hAnsi="Times New Roman" w:cs="Times New Roman"/>
            <w:sz w:val="24"/>
            <w:szCs w:val="24"/>
          </w:rPr>
          <w:t xml:space="preserve"> sent as input </w:t>
        </w:r>
      </w:ins>
      <w:del w:id="254" w:author="SajithChamara" w:date="2018-10-10T18:15:00Z">
        <w:r w:rsidDel="00F6692E">
          <w:rPr>
            <w:rFonts w:ascii="Times New Roman" w:eastAsia="Times New Roman" w:hAnsi="Times New Roman" w:cs="Times New Roman"/>
            <w:sz w:val="24"/>
            <w:szCs w:val="24"/>
          </w:rPr>
          <w:delText xml:space="preserve"> inputted </w:delText>
        </w:r>
      </w:del>
      <w:r>
        <w:rPr>
          <w:rFonts w:ascii="Times New Roman" w:eastAsia="Times New Roman" w:hAnsi="Times New Roman" w:cs="Times New Roman"/>
          <w:sz w:val="24"/>
          <w:szCs w:val="24"/>
        </w:rPr>
        <w:t>to</w:t>
      </w:r>
      <w:ins w:id="255" w:author="SajithChamara" w:date="2018-10-10T18:17:00Z">
        <w:r w:rsidR="005220D1">
          <w:rPr>
            <w:rFonts w:ascii="Times New Roman" w:eastAsia="Times New Roman" w:hAnsi="Times New Roman" w:cs="Times New Roman"/>
            <w:sz w:val="24"/>
            <w:szCs w:val="24"/>
          </w:rPr>
          <w:t xml:space="preserve"> the</w:t>
        </w:r>
      </w:ins>
      <w:r>
        <w:rPr>
          <w:rFonts w:ascii="Times New Roman" w:eastAsia="Times New Roman" w:hAnsi="Times New Roman" w:cs="Times New Roman"/>
          <w:sz w:val="24"/>
          <w:szCs w:val="24"/>
        </w:rPr>
        <w:t xml:space="preserve"> RL component. Then it will generate a q-value based on defined rewards. This q-value can determine the most trustworthy path to forward packets. If the q-value is high then it will </w:t>
      </w:r>
      <w:ins w:id="256" w:author="Upeksha Rathnasena" w:date="2018-10-10T11:08:00Z">
        <w:del w:id="257" w:author="SajithChamara" w:date="2018-10-10T18:15:00Z">
          <w:r w:rsidR="00575A9B" w:rsidDel="00F6692E">
            <w:rPr>
              <w:rFonts w:ascii="Times New Roman" w:eastAsia="Times New Roman" w:hAnsi="Times New Roman" w:cs="Times New Roman"/>
              <w:sz w:val="24"/>
              <w:szCs w:val="24"/>
            </w:rPr>
            <w:delText xml:space="preserve"> </w:delText>
          </w:r>
        </w:del>
        <w:r w:rsidR="00575A9B">
          <w:rPr>
            <w:rFonts w:ascii="Times New Roman" w:eastAsia="Times New Roman" w:hAnsi="Times New Roman" w:cs="Times New Roman"/>
            <w:sz w:val="24"/>
            <w:szCs w:val="24"/>
          </w:rPr>
          <w:t xml:space="preserve">be </w:t>
        </w:r>
      </w:ins>
      <w:r>
        <w:rPr>
          <w:rFonts w:ascii="Times New Roman" w:eastAsia="Times New Roman" w:hAnsi="Times New Roman" w:cs="Times New Roman"/>
          <w:sz w:val="24"/>
          <w:szCs w:val="24"/>
        </w:rPr>
        <w:t>consider</w:t>
      </w:r>
      <w:ins w:id="258" w:author="Upeksha Rathnasena" w:date="2018-10-10T11:08:00Z">
        <w:r w:rsidR="00575A9B">
          <w:rPr>
            <w:rFonts w:ascii="Times New Roman" w:eastAsia="Times New Roman" w:hAnsi="Times New Roman" w:cs="Times New Roman"/>
            <w:sz w:val="24"/>
            <w:szCs w:val="24"/>
          </w:rPr>
          <w:t>ed</w:t>
        </w:r>
      </w:ins>
      <w:r>
        <w:rPr>
          <w:rFonts w:ascii="Times New Roman" w:eastAsia="Times New Roman" w:hAnsi="Times New Roman" w:cs="Times New Roman"/>
          <w:sz w:val="24"/>
          <w:szCs w:val="24"/>
        </w:rPr>
        <w:t xml:space="preserve"> as the more trustworthy route and if q-value holds a l</w:t>
      </w:r>
      <w:ins w:id="259" w:author="SajithChamara" w:date="2018-10-10T18:15:00Z">
        <w:r w:rsidR="00F6692E">
          <w:rPr>
            <w:rFonts w:ascii="Times New Roman" w:eastAsia="Times New Roman" w:hAnsi="Times New Roman" w:cs="Times New Roman"/>
            <w:sz w:val="24"/>
            <w:szCs w:val="24"/>
          </w:rPr>
          <w:t>o</w:t>
        </w:r>
      </w:ins>
      <w:del w:id="260" w:author="SajithChamara" w:date="2018-10-10T18:15:00Z">
        <w:r w:rsidDel="00F6692E">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w value then it will be an untrustworthy route. </w:t>
      </w:r>
    </w:p>
    <w:p w14:paraId="7BCD389E" w14:textId="77777777" w:rsidR="00514ECC" w:rsidRDefault="00BE6C84">
      <w:pPr>
        <w:pStyle w:val="Heading2"/>
        <w:keepNext w:val="0"/>
        <w:keepLines w:val="0"/>
        <w:spacing w:before="280" w:after="80"/>
        <w:jc w:val="both"/>
        <w:rPr>
          <w:rFonts w:ascii="Times New Roman" w:eastAsia="Times New Roman" w:hAnsi="Times New Roman" w:cs="Times New Roman"/>
          <w:b/>
          <w:color w:val="000000"/>
        </w:rPr>
      </w:pPr>
      <w:bookmarkStart w:id="261" w:name="_jaziyxml0ekv" w:colFirst="0" w:colLast="0"/>
      <w:bookmarkStart w:id="262" w:name="_Toc526965924"/>
      <w:bookmarkEnd w:id="261"/>
      <w:r>
        <w:rPr>
          <w:rFonts w:ascii="Times New Roman" w:eastAsia="Times New Roman" w:hAnsi="Times New Roman" w:cs="Times New Roman"/>
          <w:b/>
          <w:color w:val="000000"/>
        </w:rPr>
        <w:lastRenderedPageBreak/>
        <w:t>2.6 Trust based routing protocols framework</w:t>
      </w:r>
      <w:bookmarkEnd w:id="262"/>
    </w:p>
    <w:p w14:paraId="0B01FBF0" w14:textId="77777777" w:rsidR="00514ECC" w:rsidRDefault="000E5EDE">
      <w:pPr>
        <w:shd w:val="clear" w:color="auto" w:fill="FFFFFF"/>
        <w:spacing w:before="580" w:after="0" w:line="379" w:lineRule="auto"/>
        <w:rPr>
          <w:rFonts w:ascii="Times New Roman" w:eastAsia="Times New Roman" w:hAnsi="Times New Roman" w:cs="Times New Roman"/>
          <w:sz w:val="32"/>
          <w:szCs w:val="32"/>
        </w:rPr>
      </w:pPr>
      <w:r>
        <w:rPr>
          <w:rFonts w:ascii="Times New Roman" w:eastAsia="Times New Roman" w:hAnsi="Times New Roman" w:cs="Times New Roman"/>
          <w:sz w:val="24"/>
          <w:szCs w:val="24"/>
        </w:rPr>
        <w:t>T</w:t>
      </w:r>
      <w:r w:rsidR="00BE6C84">
        <w:rPr>
          <w:rFonts w:ascii="Times New Roman" w:eastAsia="Times New Roman" w:hAnsi="Times New Roman" w:cs="Times New Roman"/>
          <w:sz w:val="24"/>
          <w:szCs w:val="24"/>
        </w:rPr>
        <w:t>rust-routing/trust framework alone cannot transform a protocol into a trust</w:t>
      </w:r>
      <w:r w:rsidR="00670F3B">
        <w:rPr>
          <w:rFonts w:ascii="Times New Roman" w:eastAsia="Times New Roman" w:hAnsi="Times New Roman" w:cs="Times New Roman"/>
          <w:sz w:val="24"/>
          <w:szCs w:val="24"/>
        </w:rPr>
        <w:t>-</w:t>
      </w:r>
      <w:r w:rsidR="00BE6C84">
        <w:rPr>
          <w:rFonts w:ascii="Times New Roman" w:eastAsia="Times New Roman" w:hAnsi="Times New Roman" w:cs="Times New Roman"/>
          <w:sz w:val="24"/>
          <w:szCs w:val="24"/>
        </w:rPr>
        <w:t>based protocol. Usually, trust</w:t>
      </w:r>
      <w:r w:rsidR="00670F3B">
        <w:rPr>
          <w:rFonts w:ascii="Times New Roman" w:eastAsia="Times New Roman" w:hAnsi="Times New Roman" w:cs="Times New Roman"/>
          <w:sz w:val="24"/>
          <w:szCs w:val="24"/>
        </w:rPr>
        <w:t>-</w:t>
      </w:r>
      <w:r w:rsidR="00BE6C84">
        <w:rPr>
          <w:rFonts w:ascii="Times New Roman" w:eastAsia="Times New Roman" w:hAnsi="Times New Roman" w:cs="Times New Roman"/>
          <w:sz w:val="24"/>
          <w:szCs w:val="24"/>
        </w:rPr>
        <w:t xml:space="preserve">based routing protocols have different favors in terms of the algorithm and trust value calculation. Therefore, </w:t>
      </w:r>
      <w:r>
        <w:rPr>
          <w:rFonts w:ascii="Times New Roman" w:eastAsia="Times New Roman" w:hAnsi="Times New Roman" w:cs="Times New Roman"/>
          <w:sz w:val="24"/>
          <w:szCs w:val="24"/>
        </w:rPr>
        <w:t xml:space="preserve">the </w:t>
      </w:r>
      <w:r w:rsidR="00BE6C84">
        <w:rPr>
          <w:rFonts w:ascii="Times New Roman" w:eastAsia="Times New Roman" w:hAnsi="Times New Roman" w:cs="Times New Roman"/>
          <w:sz w:val="24"/>
          <w:szCs w:val="24"/>
        </w:rPr>
        <w:t>framework does provide only the abstract classes and a basic trust table. It is the responsibility of the trust framework consumer to provide a suitable trust protocol implementation to run on it. Trust framework acts as a mediator between a concrete trust</w:t>
      </w:r>
      <w:r w:rsidR="00670F3B">
        <w:rPr>
          <w:rFonts w:ascii="Times New Roman" w:eastAsia="Times New Roman" w:hAnsi="Times New Roman" w:cs="Times New Roman"/>
          <w:sz w:val="24"/>
          <w:szCs w:val="24"/>
        </w:rPr>
        <w:t>-</w:t>
      </w:r>
      <w:r w:rsidR="00BE6C84">
        <w:rPr>
          <w:rFonts w:ascii="Times New Roman" w:eastAsia="Times New Roman" w:hAnsi="Times New Roman" w:cs="Times New Roman"/>
          <w:sz w:val="24"/>
          <w:szCs w:val="24"/>
        </w:rPr>
        <w:t>based protocol and ns-3 core modules.</w:t>
      </w:r>
    </w:p>
    <w:p w14:paraId="662AE773" w14:textId="77777777" w:rsidR="00514ECC" w:rsidRDefault="00514ECC">
      <w:pPr>
        <w:rPr>
          <w:rFonts w:ascii="Times New Roman" w:eastAsia="Times New Roman" w:hAnsi="Times New Roman" w:cs="Times New Roman"/>
        </w:rPr>
      </w:pPr>
    </w:p>
    <w:p w14:paraId="0E538110" w14:textId="77777777" w:rsidR="00E87AA9" w:rsidRDefault="00BE6C84" w:rsidP="00E87AA9">
      <w:pPr>
        <w:keepNext/>
      </w:pPr>
      <w:r>
        <w:rPr>
          <w:rFonts w:ascii="Times New Roman" w:eastAsia="Times New Roman" w:hAnsi="Times New Roman" w:cs="Times New Roman"/>
          <w:noProof/>
          <w:lang w:bidi="ar-SA"/>
        </w:rPr>
        <w:drawing>
          <wp:inline distT="114300" distB="114300" distL="114300" distR="114300" wp14:anchorId="01E9BA52" wp14:editId="7E9D9A47">
            <wp:extent cx="5222240" cy="2362200"/>
            <wp:effectExtent l="0" t="0" r="0" b="0"/>
            <wp:docPr id="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8"/>
                    <a:srcRect/>
                    <a:stretch>
                      <a:fillRect/>
                    </a:stretch>
                  </pic:blipFill>
                  <pic:spPr>
                    <a:xfrm>
                      <a:off x="0" y="0"/>
                      <a:ext cx="5222240" cy="2362200"/>
                    </a:xfrm>
                    <a:prstGeom prst="rect">
                      <a:avLst/>
                    </a:prstGeom>
                    <a:ln/>
                  </pic:spPr>
                </pic:pic>
              </a:graphicData>
            </a:graphic>
          </wp:inline>
        </w:drawing>
      </w:r>
    </w:p>
    <w:p w14:paraId="16FE08A3" w14:textId="3417BC2B" w:rsidR="00514ECC" w:rsidRPr="00E87AA9" w:rsidRDefault="00E87AA9" w:rsidP="00E87AA9">
      <w:pPr>
        <w:pStyle w:val="Caption"/>
        <w:jc w:val="center"/>
        <w:rPr>
          <w:rFonts w:ascii="Times New Roman" w:eastAsia="Times New Roman" w:hAnsi="Times New Roman" w:cs="Times New Roman"/>
          <w:i w:val="0"/>
          <w:iCs w:val="0"/>
          <w:color w:val="auto"/>
          <w:sz w:val="20"/>
          <w:szCs w:val="20"/>
        </w:rPr>
      </w:pPr>
      <w:r w:rsidRPr="00E87AA9">
        <w:rPr>
          <w:rFonts w:ascii="Times New Roman" w:hAnsi="Times New Roman" w:cs="Times New Roman"/>
          <w:i w:val="0"/>
          <w:iCs w:val="0"/>
          <w:color w:val="auto"/>
          <w:sz w:val="20"/>
          <w:szCs w:val="20"/>
        </w:rPr>
        <w:t xml:space="preserve">Figure </w:t>
      </w:r>
      <w:r w:rsidR="00997347">
        <w:rPr>
          <w:rFonts w:ascii="Times New Roman" w:hAnsi="Times New Roman" w:cs="Times New Roman"/>
          <w:i w:val="0"/>
          <w:iCs w:val="0"/>
          <w:color w:val="auto"/>
          <w:sz w:val="20"/>
          <w:szCs w:val="20"/>
        </w:rPr>
        <w:t>2</w:t>
      </w:r>
      <w:r w:rsidRPr="00E87AA9">
        <w:rPr>
          <w:rFonts w:ascii="Times New Roman" w:hAnsi="Times New Roman" w:cs="Times New Roman"/>
          <w:i w:val="0"/>
          <w:iCs w:val="0"/>
          <w:color w:val="auto"/>
          <w:sz w:val="20"/>
          <w:szCs w:val="20"/>
        </w:rPr>
        <w:t>.</w:t>
      </w:r>
      <w:r w:rsidR="00997347">
        <w:rPr>
          <w:rFonts w:ascii="Times New Roman" w:hAnsi="Times New Roman" w:cs="Times New Roman"/>
          <w:i w:val="0"/>
          <w:iCs w:val="0"/>
          <w:color w:val="auto"/>
          <w:sz w:val="20"/>
          <w:szCs w:val="20"/>
        </w:rPr>
        <w:t>5</w:t>
      </w:r>
      <w:r w:rsidRPr="00E87AA9">
        <w:rPr>
          <w:rFonts w:ascii="Times New Roman" w:hAnsi="Times New Roman" w:cs="Times New Roman"/>
          <w:i w:val="0"/>
          <w:iCs w:val="0"/>
          <w:color w:val="auto"/>
          <w:sz w:val="20"/>
          <w:szCs w:val="20"/>
        </w:rPr>
        <w:t>: Trust Based Routing Protocol</w:t>
      </w:r>
    </w:p>
    <w:p w14:paraId="57AAC821" w14:textId="77777777" w:rsidR="00E87AA9" w:rsidRDefault="00E87AA9" w:rsidP="00BB73AB">
      <w:pPr>
        <w:spacing w:line="360" w:lineRule="auto"/>
        <w:jc w:val="both"/>
        <w:rPr>
          <w:rFonts w:ascii="Times New Roman" w:eastAsia="Times New Roman" w:hAnsi="Times New Roman" w:cs="Times New Roman"/>
          <w:sz w:val="24"/>
          <w:szCs w:val="24"/>
        </w:rPr>
      </w:pPr>
    </w:p>
    <w:p w14:paraId="04BE3463" w14:textId="73AD8ACE" w:rsidR="00514ECC" w:rsidRDefault="00BE6C84" w:rsidP="00BB73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ins w:id="263" w:author="Upeksha Rathnasena" w:date="2018-10-10T11:09:00Z">
        <w:r w:rsidR="00575A9B">
          <w:rPr>
            <w:rFonts w:ascii="Times New Roman" w:eastAsia="Times New Roman" w:hAnsi="Times New Roman" w:cs="Times New Roman"/>
            <w:sz w:val="24"/>
            <w:szCs w:val="24"/>
          </w:rPr>
          <w:t xml:space="preserve"> </w:t>
        </w:r>
        <w:del w:id="264" w:author="SajithChamara" w:date="2018-10-10T18:18:00Z">
          <w:r w:rsidR="00575A9B" w:rsidDel="00230AD6">
            <w:rPr>
              <w:rFonts w:ascii="Times New Roman" w:eastAsia="Times New Roman" w:hAnsi="Times New Roman" w:cs="Times New Roman"/>
              <w:sz w:val="24"/>
              <w:szCs w:val="24"/>
            </w:rPr>
            <w:delText xml:space="preserve">shown </w:delText>
          </w:r>
        </w:del>
      </w:ins>
      <w:del w:id="265" w:author="SajithChamara" w:date="2018-10-10T18:18:00Z">
        <w:r w:rsidDel="00230AD6">
          <w:rPr>
            <w:rFonts w:ascii="Times New Roman" w:eastAsia="Times New Roman" w:hAnsi="Times New Roman" w:cs="Times New Roman"/>
            <w:sz w:val="24"/>
            <w:szCs w:val="24"/>
          </w:rPr>
          <w:delText xml:space="preserve"> </w:delText>
        </w:r>
      </w:del>
      <w:del w:id="266" w:author="SajithChamara" w:date="2018-10-10T18:19:00Z">
        <w:r w:rsidDel="00D65B46">
          <w:rPr>
            <w:rFonts w:ascii="Times New Roman" w:eastAsia="Times New Roman" w:hAnsi="Times New Roman" w:cs="Times New Roman"/>
            <w:sz w:val="24"/>
            <w:szCs w:val="24"/>
          </w:rPr>
          <w:delText xml:space="preserve">you can see </w:delText>
        </w:r>
      </w:del>
      <w:r>
        <w:rPr>
          <w:rFonts w:ascii="Times New Roman" w:eastAsia="Times New Roman" w:hAnsi="Times New Roman" w:cs="Times New Roman"/>
          <w:sz w:val="24"/>
          <w:szCs w:val="24"/>
        </w:rPr>
        <w:t>in the diagram, trust-aodv, trust-dsr and trust-dsdv are few of those such implementations provided to trust framework. Implementation modules contain all the different behaviors and how the entire protocol manipulation</w:t>
      </w:r>
      <w:del w:id="267" w:author="SajithChamara" w:date="2018-10-10T18:18:00Z">
        <w:r w:rsidDel="00230AD6">
          <w:rPr>
            <w:rFonts w:ascii="Times New Roman" w:eastAsia="Times New Roman" w:hAnsi="Times New Roman" w:cs="Times New Roman"/>
            <w:sz w:val="24"/>
            <w:szCs w:val="24"/>
          </w:rPr>
          <w:delText xml:space="preserve"> </w:delText>
        </w:r>
      </w:del>
      <w:ins w:id="268" w:author="Upeksha Rathnasena" w:date="2018-10-10T11:09:00Z">
        <w:r w:rsidR="00575A9B">
          <w:rPr>
            <w:rFonts w:ascii="Times New Roman" w:eastAsia="Times New Roman" w:hAnsi="Times New Roman" w:cs="Times New Roman"/>
            <w:sz w:val="24"/>
            <w:szCs w:val="24"/>
          </w:rPr>
          <w:t xml:space="preserve"> is </w:t>
        </w:r>
      </w:ins>
      <w:r>
        <w:rPr>
          <w:rFonts w:ascii="Times New Roman" w:eastAsia="Times New Roman" w:hAnsi="Times New Roman" w:cs="Times New Roman"/>
          <w:sz w:val="24"/>
          <w:szCs w:val="24"/>
        </w:rPr>
        <w:t>defined.</w:t>
      </w:r>
      <w:ins w:id="269" w:author="SajithChamara" w:date="2018-10-10T18:18:00Z">
        <w:r w:rsidR="00230AD6">
          <w:rPr>
            <w:rFonts w:ascii="Times New Roman" w:eastAsia="Times New Roman" w:hAnsi="Times New Roman" w:cs="Times New Roman"/>
            <w:sz w:val="24"/>
            <w:szCs w:val="24"/>
          </w:rPr>
          <w:t xml:space="preserve"> </w:t>
        </w:r>
      </w:ins>
      <w:del w:id="270" w:author="SajithChamara" w:date="2018-10-10T18:18:00Z">
        <w:r w:rsidDel="00230AD6">
          <w:rPr>
            <w:rFonts w:ascii="Times New Roman" w:eastAsia="Times New Roman" w:hAnsi="Times New Roman" w:cs="Times New Roman"/>
            <w:sz w:val="24"/>
            <w:szCs w:val="24"/>
          </w:rPr>
          <w:delText xml:space="preserve"> Some could say </w:delText>
        </w:r>
      </w:del>
      <w:ins w:id="271" w:author="Upeksha Rathnasena" w:date="2018-10-10T11:09:00Z">
        <w:del w:id="272" w:author="SajithChamara" w:date="2018-10-10T18:18:00Z">
          <w:r w:rsidR="00575A9B" w:rsidDel="00230AD6">
            <w:rPr>
              <w:rFonts w:ascii="Times New Roman" w:eastAsia="Times New Roman" w:hAnsi="Times New Roman" w:cs="Times New Roman"/>
              <w:sz w:val="24"/>
              <w:szCs w:val="24"/>
            </w:rPr>
            <w:delText xml:space="preserve"> </w:delText>
          </w:r>
        </w:del>
        <w:r w:rsidR="00575A9B">
          <w:rPr>
            <w:rFonts w:ascii="Times New Roman" w:eastAsia="Times New Roman" w:hAnsi="Times New Roman" w:cs="Times New Roman"/>
            <w:sz w:val="24"/>
            <w:szCs w:val="24"/>
          </w:rPr>
          <w:t xml:space="preserve">It can be stated </w:t>
        </w:r>
      </w:ins>
      <w:r>
        <w:rPr>
          <w:rFonts w:ascii="Times New Roman" w:eastAsia="Times New Roman" w:hAnsi="Times New Roman" w:cs="Times New Roman"/>
          <w:sz w:val="24"/>
          <w:szCs w:val="24"/>
        </w:rPr>
        <w:t>that the trust-routing is an umbrella module that facilitates different trust implementations.</w:t>
      </w:r>
    </w:p>
    <w:p w14:paraId="63B30395" w14:textId="659D69FB" w:rsidR="00E87AA9" w:rsidRDefault="00E87AA9" w:rsidP="00BB73AB">
      <w:pPr>
        <w:spacing w:line="360" w:lineRule="auto"/>
        <w:jc w:val="both"/>
        <w:rPr>
          <w:rFonts w:ascii="Times New Roman" w:eastAsia="Times New Roman" w:hAnsi="Times New Roman" w:cs="Times New Roman"/>
          <w:sz w:val="24"/>
          <w:szCs w:val="24"/>
        </w:rPr>
      </w:pPr>
    </w:p>
    <w:p w14:paraId="62F7AFE0" w14:textId="01D8FD74" w:rsidR="00E87AA9" w:rsidRDefault="00E87AA9" w:rsidP="00BB73AB">
      <w:pPr>
        <w:spacing w:line="360" w:lineRule="auto"/>
        <w:jc w:val="both"/>
        <w:rPr>
          <w:rFonts w:ascii="Times New Roman" w:eastAsia="Times New Roman" w:hAnsi="Times New Roman" w:cs="Times New Roman"/>
          <w:sz w:val="24"/>
          <w:szCs w:val="24"/>
        </w:rPr>
      </w:pPr>
    </w:p>
    <w:p w14:paraId="7C800A60" w14:textId="77777777" w:rsidR="00E87AA9" w:rsidRPr="00BB73AB" w:rsidRDefault="00E87AA9" w:rsidP="00BB73AB">
      <w:pPr>
        <w:spacing w:line="360" w:lineRule="auto"/>
        <w:jc w:val="both"/>
        <w:rPr>
          <w:rFonts w:ascii="Times New Roman" w:eastAsia="Times New Roman" w:hAnsi="Times New Roman" w:cs="Times New Roman"/>
          <w:sz w:val="24"/>
          <w:szCs w:val="24"/>
        </w:rPr>
      </w:pPr>
    </w:p>
    <w:p w14:paraId="0FEC662D" w14:textId="77777777" w:rsidR="00514ECC" w:rsidRDefault="00BE6C84">
      <w:pPr>
        <w:pStyle w:val="Heading2"/>
        <w:keepNext w:val="0"/>
        <w:keepLines w:val="0"/>
        <w:spacing w:before="280" w:after="80"/>
        <w:jc w:val="both"/>
        <w:rPr>
          <w:rFonts w:ascii="Times New Roman" w:eastAsia="Times New Roman" w:hAnsi="Times New Roman" w:cs="Times New Roman"/>
          <w:b/>
          <w:color w:val="000000"/>
          <w:sz w:val="24"/>
          <w:szCs w:val="24"/>
        </w:rPr>
      </w:pPr>
      <w:bookmarkStart w:id="273" w:name="_kl8hr9ft2d11" w:colFirst="0" w:colLast="0"/>
      <w:bookmarkStart w:id="274" w:name="_Toc526965925"/>
      <w:bookmarkEnd w:id="273"/>
      <w:r>
        <w:rPr>
          <w:rFonts w:ascii="Times New Roman" w:eastAsia="Times New Roman" w:hAnsi="Times New Roman" w:cs="Times New Roman"/>
          <w:b/>
          <w:color w:val="000000"/>
          <w:sz w:val="24"/>
          <w:szCs w:val="24"/>
        </w:rPr>
        <w:lastRenderedPageBreak/>
        <w:t>2.7 Performance Metrics Collection Component</w:t>
      </w:r>
      <w:bookmarkEnd w:id="274"/>
    </w:p>
    <w:p w14:paraId="7B188644" w14:textId="77777777" w:rsidR="00514ECC" w:rsidRDefault="00BE6C84">
      <w:pPr>
        <w:spacing w:after="0"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76E3C833" w14:textId="77777777" w:rsidR="00514ECC" w:rsidRDefault="00BE6C84" w:rsidP="000E5EDE">
      <w:pPr>
        <w:spacing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method of evaluating the performance of MANET is </w:t>
      </w:r>
      <w:r w:rsidR="000E5ED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simulation. Performance analysis will be implemented in order to compare the Trust-based routing protocol with the AODV routing protocol. The following performance metrics such as packet dropping ratio, packet delivery ratio and end to end delay are evaluated. Performance is recorded for a number of nodes including malicious nodes that are placed randomly in the network.</w:t>
      </w:r>
    </w:p>
    <w:p w14:paraId="1B844324" w14:textId="77777777" w:rsidR="00514ECC" w:rsidRDefault="00BE6C84">
      <w:pPr>
        <w:spacing w:after="180"/>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is measured on the basis of parameters which are described as follows:</w:t>
      </w:r>
    </w:p>
    <w:p w14:paraId="3C10843C" w14:textId="77777777" w:rsidR="00514ECC" w:rsidRDefault="00BE6C84">
      <w:pPr>
        <w:spacing w:after="0"/>
        <w:ind w:right="4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0E5EDE">
        <w:rPr>
          <w:rFonts w:ascii="Times New Roman" w:eastAsia="Times New Roman" w:hAnsi="Times New Roman" w:cs="Times New Roman"/>
          <w:b/>
          <w:bCs/>
          <w:sz w:val="24"/>
          <w:szCs w:val="24"/>
        </w:rPr>
        <w:t>Packet Delivery Ratio</w:t>
      </w:r>
    </w:p>
    <w:p w14:paraId="60ADC890" w14:textId="77777777" w:rsidR="000E5EDE" w:rsidRDefault="000E5EDE">
      <w:pPr>
        <w:spacing w:after="0"/>
        <w:ind w:right="40"/>
        <w:jc w:val="both"/>
        <w:rPr>
          <w:rFonts w:ascii="Times New Roman" w:eastAsia="Times New Roman" w:hAnsi="Times New Roman" w:cs="Times New Roman"/>
          <w:sz w:val="24"/>
          <w:szCs w:val="24"/>
        </w:rPr>
      </w:pPr>
    </w:p>
    <w:p w14:paraId="05F42331" w14:textId="77777777" w:rsidR="00514ECC" w:rsidRDefault="00BE6C84" w:rsidP="000E5EDE">
      <w:pPr>
        <w:spacing w:after="0" w:line="360" w:lineRule="auto"/>
        <w:ind w:left="74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Packet delivery ratio of the overall network is measured by the number of packets actually received, divided by the number of packets actually sent. If the packet delivery ratio is high, the routing protocol will be complete</w:t>
      </w:r>
      <w:del w:id="275" w:author="Upeksha Rathnasena" w:date="2018-10-10T11:10:00Z">
        <w:r w:rsidDel="00C675C1">
          <w:rPr>
            <w:rFonts w:ascii="Times New Roman" w:eastAsia="Times New Roman" w:hAnsi="Times New Roman" w:cs="Times New Roman"/>
            <w:sz w:val="24"/>
            <w:szCs w:val="24"/>
          </w:rPr>
          <w:delText>r</w:delText>
        </w:r>
      </w:del>
      <w:r>
        <w:rPr>
          <w:rFonts w:ascii="Times New Roman" w:eastAsia="Times New Roman" w:hAnsi="Times New Roman" w:cs="Times New Roman"/>
          <w:sz w:val="24"/>
          <w:szCs w:val="24"/>
        </w:rPr>
        <w:t xml:space="preserve"> and more efficient. Delivery Ratio is used in most of the transmissions a</w:t>
      </w:r>
      <w:r w:rsidR="00454063">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a constant rate.</w:t>
      </w:r>
    </w:p>
    <w:p w14:paraId="01F6D157" w14:textId="77777777" w:rsidR="00514ECC" w:rsidRDefault="00BE6C84">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Packet Delivery Ratio = (Number of packets received / Number of packets sent) * 100%</w:t>
      </w:r>
    </w:p>
    <w:p w14:paraId="74C9B578" w14:textId="77777777" w:rsidR="00514ECC" w:rsidRDefault="00BE6C84">
      <w:pPr>
        <w:spacing w:after="2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43A5A4" w14:textId="77777777" w:rsidR="00514ECC" w:rsidRPr="000E5EDE" w:rsidRDefault="00BE6C84">
      <w:pPr>
        <w:spacing w:after="0"/>
        <w:ind w:right="4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0E5EDE">
        <w:rPr>
          <w:rFonts w:ascii="Times New Roman" w:eastAsia="Times New Roman" w:hAnsi="Times New Roman" w:cs="Times New Roman"/>
          <w:b/>
          <w:bCs/>
          <w:sz w:val="24"/>
          <w:szCs w:val="24"/>
        </w:rPr>
        <w:t xml:space="preserve">End to End </w:t>
      </w:r>
      <w:r w:rsidR="000E5EDE">
        <w:rPr>
          <w:rFonts w:ascii="Times New Roman" w:eastAsia="Times New Roman" w:hAnsi="Times New Roman" w:cs="Times New Roman"/>
          <w:b/>
          <w:bCs/>
          <w:sz w:val="24"/>
          <w:szCs w:val="24"/>
        </w:rPr>
        <w:t>D</w:t>
      </w:r>
      <w:r w:rsidRPr="000E5EDE">
        <w:rPr>
          <w:rFonts w:ascii="Times New Roman" w:eastAsia="Times New Roman" w:hAnsi="Times New Roman" w:cs="Times New Roman"/>
          <w:b/>
          <w:bCs/>
          <w:sz w:val="24"/>
          <w:szCs w:val="24"/>
        </w:rPr>
        <w:t>elay</w:t>
      </w:r>
    </w:p>
    <w:p w14:paraId="33368ED2" w14:textId="77777777" w:rsidR="000E5EDE" w:rsidRDefault="000E5EDE">
      <w:pPr>
        <w:spacing w:after="0"/>
        <w:ind w:left="740" w:right="40"/>
        <w:jc w:val="both"/>
        <w:rPr>
          <w:rFonts w:ascii="Times New Roman" w:eastAsia="Times New Roman" w:hAnsi="Times New Roman" w:cs="Times New Roman"/>
          <w:sz w:val="24"/>
          <w:szCs w:val="24"/>
        </w:rPr>
      </w:pPr>
    </w:p>
    <w:p w14:paraId="4F11ED13" w14:textId="77777777" w:rsidR="00514ECC" w:rsidRDefault="00BE6C84" w:rsidP="000E5EDE">
      <w:pPr>
        <w:spacing w:after="0" w:line="360" w:lineRule="auto"/>
        <w:ind w:left="743"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measured by the average time taken by a packet to transfer from the source to the destination. Hence it is calculated by </w:t>
      </w:r>
      <w:r w:rsidR="0045406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difference between the arrival times and sending time of packets from the source to the destination, the results will be divided by </w:t>
      </w:r>
      <w:r w:rsidR="0045406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total number of interactions. This metric is useful to understand the delay caused while discovering </w:t>
      </w:r>
      <w:r w:rsidR="0045406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path from the source to the destination.</w:t>
      </w:r>
    </w:p>
    <w:p w14:paraId="7DC0C31F" w14:textId="77777777" w:rsidR="00514ECC" w:rsidRDefault="00BE6C8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End to End </w:t>
      </w:r>
      <w:r w:rsidR="000E5EDE">
        <w:rPr>
          <w:rFonts w:ascii="Times New Roman" w:eastAsia="Times New Roman" w:hAnsi="Times New Roman" w:cs="Times New Roman"/>
          <w:sz w:val="24"/>
          <w:szCs w:val="24"/>
        </w:rPr>
        <w:t>D</w:t>
      </w:r>
      <w:r>
        <w:rPr>
          <w:rFonts w:ascii="Times New Roman" w:eastAsia="Times New Roman" w:hAnsi="Times New Roman" w:cs="Times New Roman"/>
          <w:sz w:val="24"/>
          <w:szCs w:val="24"/>
        </w:rPr>
        <w:t>elay = (Arrival time – Sending time) / Number of interactions</w:t>
      </w:r>
    </w:p>
    <w:p w14:paraId="670A7891" w14:textId="77777777" w:rsidR="00514ECC" w:rsidRDefault="00BE6C84">
      <w:pPr>
        <w:spacing w:after="2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C039B4" w14:textId="77777777" w:rsidR="00514ECC" w:rsidRDefault="00BE6C84">
      <w:pPr>
        <w:spacing w:after="0"/>
        <w:ind w:right="4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927750">
        <w:rPr>
          <w:rFonts w:ascii="Times New Roman" w:eastAsia="Times New Roman" w:hAnsi="Times New Roman" w:cs="Times New Roman"/>
          <w:b/>
          <w:bCs/>
          <w:sz w:val="24"/>
          <w:szCs w:val="24"/>
        </w:rPr>
        <w:t>Packet Dropped Ratio</w:t>
      </w:r>
    </w:p>
    <w:p w14:paraId="44727EDD" w14:textId="77777777" w:rsidR="00927750" w:rsidRPr="00927750" w:rsidRDefault="00927750">
      <w:pPr>
        <w:spacing w:after="0"/>
        <w:ind w:right="40"/>
        <w:jc w:val="both"/>
        <w:rPr>
          <w:rFonts w:ascii="Times New Roman" w:eastAsia="Times New Roman" w:hAnsi="Times New Roman" w:cs="Times New Roman"/>
          <w:b/>
          <w:bCs/>
          <w:sz w:val="24"/>
          <w:szCs w:val="24"/>
        </w:rPr>
      </w:pPr>
    </w:p>
    <w:p w14:paraId="7779C145" w14:textId="77777777" w:rsidR="00514ECC" w:rsidRDefault="00BE6C84" w:rsidP="00927750">
      <w:pPr>
        <w:spacing w:after="0" w:line="360" w:lineRule="auto"/>
        <w:ind w:left="743"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Packet drop ratio is calculated by </w:t>
      </w:r>
      <w:r w:rsidR="001127A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difference between the total number of packets actually sent and the total number of packets actually received during the simulation. </w:t>
      </w:r>
    </w:p>
    <w:p w14:paraId="14F85DDE" w14:textId="77777777" w:rsidR="00514ECC" w:rsidRDefault="00BE6C8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35D369" w14:textId="77777777" w:rsidR="00514ECC" w:rsidRDefault="00BE6C84">
      <w:pPr>
        <w:spacing w:after="0"/>
        <w:ind w:left="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Packet Drop Ratio = (Number of packets sent - Number of packets received /</w:t>
      </w:r>
    </w:p>
    <w:p w14:paraId="06FC1ABF" w14:textId="706BC374" w:rsidR="00514ECC" w:rsidRDefault="00BE6C84" w:rsidP="00BE6C84">
      <w:pPr>
        <w:spacing w:after="0"/>
        <w:ind w:left="2460"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packets sent) * 100%</w:t>
      </w:r>
    </w:p>
    <w:p w14:paraId="713634FF" w14:textId="7B903851" w:rsidR="00A432BB" w:rsidRDefault="00A432BB" w:rsidP="00BE6C84">
      <w:pPr>
        <w:spacing w:after="0"/>
        <w:ind w:left="2460" w:firstLine="420"/>
        <w:jc w:val="both"/>
        <w:rPr>
          <w:rFonts w:ascii="Times New Roman" w:eastAsia="Times New Roman" w:hAnsi="Times New Roman" w:cs="Times New Roman"/>
          <w:sz w:val="24"/>
          <w:szCs w:val="24"/>
        </w:rPr>
      </w:pPr>
    </w:p>
    <w:p w14:paraId="66CD763B" w14:textId="5349492F" w:rsidR="00A432BB" w:rsidRDefault="00A432BB" w:rsidP="00BE6C84">
      <w:pPr>
        <w:spacing w:after="0"/>
        <w:ind w:left="2460" w:firstLine="420"/>
        <w:jc w:val="both"/>
        <w:rPr>
          <w:rFonts w:ascii="Times New Roman" w:eastAsia="Times New Roman" w:hAnsi="Times New Roman" w:cs="Times New Roman"/>
          <w:sz w:val="24"/>
          <w:szCs w:val="24"/>
        </w:rPr>
      </w:pPr>
    </w:p>
    <w:p w14:paraId="3D898184" w14:textId="77777777" w:rsidR="00A432BB" w:rsidRPr="00BE6C84" w:rsidRDefault="00A432BB" w:rsidP="00BE6C84">
      <w:pPr>
        <w:spacing w:after="0"/>
        <w:ind w:left="2460" w:firstLine="420"/>
        <w:jc w:val="both"/>
        <w:rPr>
          <w:rFonts w:ascii="Times New Roman" w:eastAsia="Times New Roman" w:hAnsi="Times New Roman" w:cs="Times New Roman"/>
          <w:sz w:val="24"/>
          <w:szCs w:val="24"/>
        </w:rPr>
      </w:pPr>
    </w:p>
    <w:p w14:paraId="109ABC53" w14:textId="77777777" w:rsidR="00514ECC" w:rsidRDefault="00BE6C84">
      <w:pPr>
        <w:pStyle w:val="Heading2"/>
        <w:spacing w:before="360" w:line="240" w:lineRule="auto"/>
        <w:rPr>
          <w:rFonts w:ascii="Times New Roman" w:eastAsia="Times New Roman" w:hAnsi="Times New Roman" w:cs="Times New Roman"/>
          <w:b/>
          <w:color w:val="000000"/>
          <w:sz w:val="24"/>
          <w:szCs w:val="24"/>
        </w:rPr>
      </w:pPr>
      <w:bookmarkStart w:id="276" w:name="_6i24qxqn3x55" w:colFirst="0" w:colLast="0"/>
      <w:bookmarkStart w:id="277" w:name="_Toc526965926"/>
      <w:bookmarkEnd w:id="276"/>
      <w:r>
        <w:rPr>
          <w:rFonts w:ascii="Times New Roman" w:eastAsia="Times New Roman" w:hAnsi="Times New Roman" w:cs="Times New Roman"/>
          <w:b/>
          <w:color w:val="000000"/>
          <w:sz w:val="24"/>
          <w:szCs w:val="24"/>
        </w:rPr>
        <w:t>2.</w:t>
      </w:r>
      <w:r w:rsidR="00927750">
        <w:rPr>
          <w:rFonts w:ascii="Times New Roman" w:eastAsia="Times New Roman" w:hAnsi="Times New Roman" w:cs="Times New Roman"/>
          <w:b/>
          <w:color w:val="000000"/>
          <w:sz w:val="24"/>
          <w:szCs w:val="24"/>
        </w:rPr>
        <w:t>8</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t>Technical Objectives (S/W and H/W Requirements)</w:t>
      </w:r>
      <w:bookmarkEnd w:id="277"/>
    </w:p>
    <w:p w14:paraId="1B3772B4" w14:textId="77777777" w:rsidR="00514ECC" w:rsidRDefault="00514ECC">
      <w:pPr>
        <w:spacing w:after="0" w:line="240" w:lineRule="auto"/>
        <w:rPr>
          <w:rFonts w:ascii="Times New Roman" w:eastAsia="Times New Roman" w:hAnsi="Times New Roman" w:cs="Times New Roman"/>
        </w:rPr>
      </w:pPr>
    </w:p>
    <w:p w14:paraId="39381FDC" w14:textId="77777777" w:rsidR="00514ECC" w:rsidRDefault="00BE6C84">
      <w:pPr>
        <w:pStyle w:val="Heading3"/>
        <w:keepNext w:val="0"/>
        <w:keepLines w:val="0"/>
        <w:spacing w:before="280" w:after="80" w:line="240" w:lineRule="auto"/>
        <w:rPr>
          <w:rFonts w:ascii="Times New Roman" w:eastAsia="Times New Roman" w:hAnsi="Times New Roman" w:cs="Times New Roman"/>
          <w:b/>
          <w:color w:val="000000"/>
        </w:rPr>
      </w:pPr>
      <w:bookmarkStart w:id="278" w:name="_mv9u4qf617lm" w:colFirst="0" w:colLast="0"/>
      <w:bookmarkStart w:id="279" w:name="_Toc526965927"/>
      <w:bookmarkEnd w:id="278"/>
      <w:r>
        <w:rPr>
          <w:rFonts w:ascii="Times New Roman" w:eastAsia="Times New Roman" w:hAnsi="Times New Roman" w:cs="Times New Roman"/>
          <w:b/>
          <w:color w:val="000000"/>
        </w:rPr>
        <w:t>2.</w:t>
      </w:r>
      <w:r w:rsidR="00454063">
        <w:rPr>
          <w:rFonts w:ascii="Times New Roman" w:eastAsia="Times New Roman" w:hAnsi="Times New Roman" w:cs="Times New Roman"/>
          <w:b/>
          <w:color w:val="000000"/>
        </w:rPr>
        <w:t>8</w:t>
      </w:r>
      <w:r>
        <w:rPr>
          <w:rFonts w:ascii="Times New Roman" w:eastAsia="Times New Roman" w:hAnsi="Times New Roman" w:cs="Times New Roman"/>
          <w:b/>
          <w:color w:val="000000"/>
        </w:rPr>
        <w:t>.1. Technologies</w:t>
      </w:r>
      <w:bookmarkEnd w:id="279"/>
    </w:p>
    <w:p w14:paraId="392B04CD" w14:textId="77777777" w:rsidR="00514ECC" w:rsidRDefault="00BE6C8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2640A0F" w14:textId="77777777" w:rsidR="00514ECC" w:rsidRDefault="00BE6C84" w:rsidP="005214C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and Python are used as the programming languages to implement the Trust-based routing protocol.</w:t>
      </w:r>
    </w:p>
    <w:p w14:paraId="12E2B645" w14:textId="77777777" w:rsidR="00514ECC" w:rsidRDefault="00514ECC">
      <w:pPr>
        <w:spacing w:after="0" w:line="240" w:lineRule="auto"/>
        <w:rPr>
          <w:rFonts w:ascii="Times New Roman" w:eastAsia="Times New Roman" w:hAnsi="Times New Roman" w:cs="Times New Roman"/>
        </w:rPr>
      </w:pPr>
    </w:p>
    <w:p w14:paraId="1E774039" w14:textId="77777777" w:rsidR="00514ECC" w:rsidRPr="00454063" w:rsidRDefault="00BE6C84" w:rsidP="00454063">
      <w:pPr>
        <w:pStyle w:val="Heading3"/>
        <w:rPr>
          <w:rFonts w:ascii="Times New Roman" w:hAnsi="Times New Roman" w:cs="Times New Roman"/>
          <w:b/>
          <w:bCs/>
        </w:rPr>
      </w:pPr>
      <w:bookmarkStart w:id="280" w:name="_Toc526965928"/>
      <w:r w:rsidRPr="00454063">
        <w:rPr>
          <w:rFonts w:ascii="Times New Roman" w:hAnsi="Times New Roman" w:cs="Times New Roman"/>
          <w:b/>
          <w:bCs/>
          <w:color w:val="auto"/>
        </w:rPr>
        <w:t>2.</w:t>
      </w:r>
      <w:r w:rsidR="00454063" w:rsidRPr="00454063">
        <w:rPr>
          <w:rFonts w:ascii="Times New Roman" w:hAnsi="Times New Roman" w:cs="Times New Roman"/>
          <w:b/>
          <w:bCs/>
          <w:color w:val="auto"/>
        </w:rPr>
        <w:t>8</w:t>
      </w:r>
      <w:r w:rsidRPr="00454063">
        <w:rPr>
          <w:rFonts w:ascii="Times New Roman" w:hAnsi="Times New Roman" w:cs="Times New Roman"/>
          <w:b/>
          <w:bCs/>
          <w:color w:val="auto"/>
        </w:rPr>
        <w:t>.2. Software Requirements</w:t>
      </w:r>
      <w:bookmarkEnd w:id="280"/>
    </w:p>
    <w:p w14:paraId="5FE7854D" w14:textId="77777777" w:rsidR="00514ECC" w:rsidRDefault="00514ECC">
      <w:pPr>
        <w:spacing w:after="0" w:line="240" w:lineRule="auto"/>
        <w:rPr>
          <w:rFonts w:ascii="Times New Roman" w:eastAsia="Times New Roman" w:hAnsi="Times New Roman" w:cs="Times New Roman"/>
        </w:rPr>
      </w:pPr>
    </w:p>
    <w:p w14:paraId="4FF1B676" w14:textId="77777777" w:rsidR="00514ECC" w:rsidRDefault="00BE6C84">
      <w:pPr>
        <w:spacing w:after="0" w:line="276"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NS-3</w:t>
      </w:r>
    </w:p>
    <w:p w14:paraId="06F19E65" w14:textId="77777777" w:rsidR="001127A5" w:rsidRDefault="001127A5">
      <w:pPr>
        <w:spacing w:after="0" w:line="276" w:lineRule="auto"/>
        <w:jc w:val="both"/>
        <w:rPr>
          <w:rFonts w:ascii="Times New Roman" w:eastAsia="Times New Roman" w:hAnsi="Times New Roman" w:cs="Times New Roman"/>
          <w:b/>
          <w:sz w:val="24"/>
          <w:szCs w:val="24"/>
          <w:highlight w:val="white"/>
        </w:rPr>
      </w:pPr>
    </w:p>
    <w:p w14:paraId="7E562DC7" w14:textId="4D75D429" w:rsidR="00514ECC" w:rsidRDefault="00BE6C84" w:rsidP="005214C7">
      <w:pPr>
        <w:spacing w:after="40" w:line="360" w:lineRule="auto"/>
        <w:ind w:right="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ESTAODV protocol is a new enhancement which </w:t>
      </w:r>
      <w:del w:id="281" w:author="SajithChamara" w:date="2018-10-10T18:21:00Z">
        <w:r w:rsidDel="00746E98">
          <w:rPr>
            <w:rFonts w:ascii="Times New Roman" w:eastAsia="Times New Roman" w:hAnsi="Times New Roman" w:cs="Times New Roman"/>
            <w:sz w:val="24"/>
            <w:szCs w:val="24"/>
            <w:highlight w:val="white"/>
          </w:rPr>
          <w:delText>goes beyond</w:delText>
        </w:r>
      </w:del>
      <w:ins w:id="282" w:author="SajithChamara" w:date="2018-10-10T18:21:00Z">
        <w:r w:rsidR="00746E98">
          <w:rPr>
            <w:rFonts w:ascii="Times New Roman" w:eastAsia="Times New Roman" w:hAnsi="Times New Roman" w:cs="Times New Roman"/>
            <w:sz w:val="24"/>
            <w:szCs w:val="24"/>
            <w:highlight w:val="white"/>
          </w:rPr>
          <w:t>surpasses</w:t>
        </w:r>
      </w:ins>
      <w:r>
        <w:rPr>
          <w:rFonts w:ascii="Times New Roman" w:eastAsia="Times New Roman" w:hAnsi="Times New Roman" w:cs="Times New Roman"/>
          <w:sz w:val="24"/>
          <w:szCs w:val="24"/>
          <w:highlight w:val="white"/>
        </w:rPr>
        <w:t xml:space="preserve"> the traditional MANET routing protocols. This new variant of </w:t>
      </w:r>
      <w:r w:rsidR="001127A5">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protocol has to be tested against a mobile ad-hoc network. But unfortunately, it’s not feasible to try</w:t>
      </w:r>
      <w:r w:rsidR="001127A5">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out this new protocol only for one MANET environment. </w:t>
      </w:r>
      <w:ins w:id="283" w:author="SajithChamara" w:date="2018-10-10T18:21:00Z">
        <w:r w:rsidR="00746E98">
          <w:rPr>
            <w:rFonts w:ascii="Times New Roman" w:eastAsia="Times New Roman" w:hAnsi="Times New Roman" w:cs="Times New Roman"/>
            <w:sz w:val="24"/>
            <w:szCs w:val="24"/>
            <w:highlight w:val="white"/>
          </w:rPr>
          <w:t>T</w:t>
        </w:r>
      </w:ins>
      <w:del w:id="284" w:author="SajithChamara" w:date="2018-10-10T18:21:00Z">
        <w:r w:rsidDel="00746E98">
          <w:rPr>
            <w:rFonts w:ascii="Times New Roman" w:eastAsia="Times New Roman" w:hAnsi="Times New Roman" w:cs="Times New Roman"/>
            <w:sz w:val="24"/>
            <w:szCs w:val="24"/>
            <w:highlight w:val="white"/>
          </w:rPr>
          <w:delText>We should test t</w:delText>
        </w:r>
      </w:del>
      <w:r>
        <w:rPr>
          <w:rFonts w:ascii="Times New Roman" w:eastAsia="Times New Roman" w:hAnsi="Times New Roman" w:cs="Times New Roman"/>
          <w:sz w:val="24"/>
          <w:szCs w:val="24"/>
          <w:highlight w:val="white"/>
        </w:rPr>
        <w:t>his protocol</w:t>
      </w:r>
      <w:ins w:id="285" w:author="Upeksha Rathnasena" w:date="2018-10-10T11:12:00Z">
        <w:r w:rsidR="00C675C1">
          <w:rPr>
            <w:rFonts w:ascii="Times New Roman" w:eastAsia="Times New Roman" w:hAnsi="Times New Roman" w:cs="Times New Roman"/>
            <w:sz w:val="24"/>
            <w:szCs w:val="24"/>
            <w:highlight w:val="white"/>
          </w:rPr>
          <w:t xml:space="preserve"> should be tested</w:t>
        </w:r>
      </w:ins>
      <w:r>
        <w:rPr>
          <w:rFonts w:ascii="Times New Roman" w:eastAsia="Times New Roman" w:hAnsi="Times New Roman" w:cs="Times New Roman"/>
          <w:sz w:val="24"/>
          <w:szCs w:val="24"/>
          <w:highlight w:val="white"/>
        </w:rPr>
        <w:t xml:space="preserve"> for different MANET setups for </w:t>
      </w:r>
      <w:del w:id="286" w:author="SajithChamara" w:date="2018-10-10T18:21:00Z">
        <w:r w:rsidDel="00746E98">
          <w:rPr>
            <w:rFonts w:ascii="Times New Roman" w:eastAsia="Times New Roman" w:hAnsi="Times New Roman" w:cs="Times New Roman"/>
            <w:sz w:val="24"/>
            <w:szCs w:val="24"/>
            <w:highlight w:val="white"/>
          </w:rPr>
          <w:delText xml:space="preserve">examples </w:delText>
        </w:r>
      </w:del>
      <w:r>
        <w:rPr>
          <w:rFonts w:ascii="Times New Roman" w:eastAsia="Times New Roman" w:hAnsi="Times New Roman" w:cs="Times New Roman"/>
          <w:sz w:val="24"/>
          <w:szCs w:val="24"/>
          <w:highlight w:val="white"/>
        </w:rPr>
        <w:t xml:space="preserve">factors such as </w:t>
      </w:r>
      <w:r w:rsidR="001127A5">
        <w:rPr>
          <w:rFonts w:ascii="Times New Roman" w:eastAsia="Times New Roman" w:hAnsi="Times New Roman" w:cs="Times New Roman"/>
          <w:sz w:val="24"/>
          <w:szCs w:val="24"/>
          <w:highlight w:val="white"/>
        </w:rPr>
        <w:t xml:space="preserve">a </w:t>
      </w:r>
      <w:r>
        <w:rPr>
          <w:rFonts w:ascii="Times New Roman" w:eastAsia="Times New Roman" w:hAnsi="Times New Roman" w:cs="Times New Roman"/>
          <w:sz w:val="24"/>
          <w:szCs w:val="24"/>
          <w:highlight w:val="white"/>
        </w:rPr>
        <w:t xml:space="preserve">number of nodes, </w:t>
      </w:r>
      <w:r w:rsidR="001127A5">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 xml:space="preserve">distance between nodes, mobility speed of nodes etc. Therefore, network simulations are known </w:t>
      </w:r>
      <w:r w:rsidR="001127A5">
        <w:rPr>
          <w:rFonts w:ascii="Times New Roman" w:eastAsia="Times New Roman" w:hAnsi="Times New Roman" w:cs="Times New Roman"/>
          <w:sz w:val="24"/>
          <w:szCs w:val="24"/>
          <w:highlight w:val="white"/>
        </w:rPr>
        <w:t xml:space="preserve">to </w:t>
      </w:r>
      <w:r>
        <w:rPr>
          <w:rFonts w:ascii="Times New Roman" w:eastAsia="Times New Roman" w:hAnsi="Times New Roman" w:cs="Times New Roman"/>
          <w:sz w:val="24"/>
          <w:szCs w:val="24"/>
          <w:highlight w:val="white"/>
        </w:rPr>
        <w:t xml:space="preserve">be the best solution to analyze the results in such a situation.    </w:t>
      </w:r>
    </w:p>
    <w:p w14:paraId="4B272820" w14:textId="77777777" w:rsidR="00514ECC" w:rsidRDefault="00514ECC">
      <w:pPr>
        <w:spacing w:after="0" w:line="276" w:lineRule="auto"/>
        <w:jc w:val="both"/>
        <w:rPr>
          <w:rFonts w:ascii="Times New Roman" w:eastAsia="Times New Roman" w:hAnsi="Times New Roman" w:cs="Times New Roman"/>
          <w:sz w:val="24"/>
          <w:szCs w:val="24"/>
          <w:highlight w:val="white"/>
        </w:rPr>
      </w:pPr>
    </w:p>
    <w:p w14:paraId="383B1EC7" w14:textId="77777777" w:rsidR="00514ECC" w:rsidRDefault="00BE6C84">
      <w:pPr>
        <w:spacing w:after="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14:paraId="4F189940" w14:textId="77777777" w:rsidR="00514ECC" w:rsidRDefault="00BE6C84">
      <w:pPr>
        <w:spacing w:after="0" w:line="276"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PyViz</w:t>
      </w:r>
    </w:p>
    <w:p w14:paraId="7DBC07BC" w14:textId="77777777" w:rsidR="00514ECC" w:rsidRDefault="00BE6C84">
      <w:pPr>
        <w:spacing w:after="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14:paraId="3181AF2F" w14:textId="77777777" w:rsidR="00514ECC" w:rsidRPr="00813CFB" w:rsidRDefault="00BE6C84" w:rsidP="005214C7">
      <w:pPr>
        <w:spacing w:after="20" w:line="360" w:lineRule="auto"/>
        <w:ind w:right="40"/>
        <w:jc w:val="both"/>
        <w:rPr>
          <w:rFonts w:ascii="Times New Roman" w:eastAsia="Times New Roman" w:hAnsi="Times New Roman" w:cs="Times New Roman"/>
          <w:sz w:val="24"/>
          <w:szCs w:val="24"/>
          <w:highlight w:val="white"/>
        </w:rPr>
      </w:pPr>
      <w:r w:rsidRPr="00813CFB">
        <w:rPr>
          <w:rFonts w:ascii="Times New Roman" w:eastAsia="Times New Roman" w:hAnsi="Times New Roman" w:cs="Times New Roman"/>
          <w:sz w:val="24"/>
          <w:szCs w:val="24"/>
          <w:highlight w:val="white"/>
        </w:rPr>
        <w:t>PyViz is a live simulation visualizer. It does</w:t>
      </w:r>
      <w:r w:rsidR="001127A5" w:rsidRPr="00813CFB">
        <w:rPr>
          <w:rFonts w:ascii="Times New Roman" w:eastAsia="Times New Roman" w:hAnsi="Times New Roman" w:cs="Times New Roman"/>
          <w:sz w:val="24"/>
          <w:szCs w:val="24"/>
          <w:highlight w:val="white"/>
        </w:rPr>
        <w:t xml:space="preserve"> </w:t>
      </w:r>
      <w:r w:rsidRPr="00813CFB">
        <w:rPr>
          <w:rFonts w:ascii="Times New Roman" w:eastAsia="Times New Roman" w:hAnsi="Times New Roman" w:cs="Times New Roman"/>
          <w:sz w:val="24"/>
          <w:szCs w:val="24"/>
          <w:highlight w:val="white"/>
        </w:rPr>
        <w:t>n</w:t>
      </w:r>
      <w:r w:rsidR="001127A5" w:rsidRPr="00813CFB">
        <w:rPr>
          <w:rFonts w:ascii="Times New Roman" w:eastAsia="Times New Roman" w:hAnsi="Times New Roman" w:cs="Times New Roman"/>
          <w:sz w:val="24"/>
          <w:szCs w:val="24"/>
          <w:highlight w:val="white"/>
        </w:rPr>
        <w:t>o</w:t>
      </w:r>
      <w:r w:rsidRPr="00813CFB">
        <w:rPr>
          <w:rFonts w:ascii="Times New Roman" w:eastAsia="Times New Roman" w:hAnsi="Times New Roman" w:cs="Times New Roman"/>
          <w:sz w:val="24"/>
          <w:szCs w:val="24"/>
          <w:highlight w:val="white"/>
        </w:rPr>
        <w:t>t use any trace files. PyViz can be most useful for debugging purposes such as figuring out if mobility models are what you expect, where packets are being dropped, etc.</w:t>
      </w:r>
    </w:p>
    <w:p w14:paraId="572A6987" w14:textId="77777777" w:rsidR="00514ECC" w:rsidRPr="00813CFB" w:rsidRDefault="00BE6C84" w:rsidP="005214C7">
      <w:pPr>
        <w:spacing w:after="20" w:line="360" w:lineRule="auto"/>
        <w:ind w:right="40"/>
        <w:jc w:val="both"/>
        <w:rPr>
          <w:rFonts w:ascii="Times New Roman" w:eastAsia="Times New Roman" w:hAnsi="Times New Roman" w:cs="Times New Roman"/>
          <w:sz w:val="24"/>
          <w:szCs w:val="24"/>
          <w:highlight w:val="white"/>
        </w:rPr>
      </w:pPr>
      <w:r w:rsidRPr="00813CFB">
        <w:rPr>
          <w:rFonts w:ascii="Times New Roman" w:eastAsia="Times New Roman" w:hAnsi="Times New Roman" w:cs="Times New Roman"/>
          <w:sz w:val="24"/>
          <w:szCs w:val="24"/>
          <w:highlight w:val="white"/>
        </w:rPr>
        <w:t>PyViz is used to visualize the behavior of the nodes and the transmission of the packets between neighbor nodes in the routing protocol. It will also be used to analyze the performance and behavior. PyViz has been integrated into mainline of ns-3.</w:t>
      </w:r>
    </w:p>
    <w:p w14:paraId="111F3683" w14:textId="77777777" w:rsidR="00514ECC" w:rsidRDefault="00514ECC">
      <w:pPr>
        <w:spacing w:after="0" w:line="276" w:lineRule="auto"/>
        <w:jc w:val="both"/>
        <w:rPr>
          <w:rFonts w:ascii="Times New Roman" w:eastAsia="Times New Roman" w:hAnsi="Times New Roman" w:cs="Times New Roman"/>
          <w:color w:val="252525"/>
          <w:sz w:val="24"/>
          <w:szCs w:val="24"/>
          <w:highlight w:val="white"/>
        </w:rPr>
      </w:pPr>
    </w:p>
    <w:p w14:paraId="0619D10F" w14:textId="77777777" w:rsidR="00E87AA9" w:rsidRDefault="00E87AA9">
      <w:pPr>
        <w:spacing w:after="0" w:line="276" w:lineRule="auto"/>
        <w:jc w:val="both"/>
        <w:rPr>
          <w:rFonts w:ascii="Times New Roman" w:eastAsia="Times New Roman" w:hAnsi="Times New Roman" w:cs="Times New Roman"/>
          <w:b/>
          <w:color w:val="252525"/>
          <w:sz w:val="24"/>
          <w:szCs w:val="24"/>
          <w:highlight w:val="white"/>
        </w:rPr>
      </w:pPr>
    </w:p>
    <w:p w14:paraId="71E56434" w14:textId="77777777" w:rsidR="00E87AA9" w:rsidRDefault="00E87AA9">
      <w:pPr>
        <w:spacing w:after="0" w:line="276" w:lineRule="auto"/>
        <w:jc w:val="both"/>
        <w:rPr>
          <w:rFonts w:ascii="Times New Roman" w:eastAsia="Times New Roman" w:hAnsi="Times New Roman" w:cs="Times New Roman"/>
          <w:b/>
          <w:color w:val="252525"/>
          <w:sz w:val="24"/>
          <w:szCs w:val="24"/>
          <w:highlight w:val="white"/>
        </w:rPr>
      </w:pPr>
    </w:p>
    <w:p w14:paraId="757B0A97" w14:textId="2775EBD7" w:rsidR="00514ECC" w:rsidRDefault="00BE6C84">
      <w:pPr>
        <w:spacing w:after="0" w:line="276" w:lineRule="auto"/>
        <w:jc w:val="both"/>
        <w:rPr>
          <w:rFonts w:ascii="Times New Roman" w:eastAsia="Times New Roman" w:hAnsi="Times New Roman" w:cs="Times New Roman"/>
          <w:b/>
          <w:color w:val="252525"/>
          <w:sz w:val="24"/>
          <w:szCs w:val="24"/>
          <w:highlight w:val="white"/>
        </w:rPr>
      </w:pPr>
      <w:r>
        <w:rPr>
          <w:rFonts w:ascii="Times New Roman" w:eastAsia="Times New Roman" w:hAnsi="Times New Roman" w:cs="Times New Roman"/>
          <w:b/>
          <w:color w:val="252525"/>
          <w:sz w:val="24"/>
          <w:szCs w:val="24"/>
          <w:highlight w:val="white"/>
        </w:rPr>
        <w:lastRenderedPageBreak/>
        <w:t>Valgrind</w:t>
      </w:r>
    </w:p>
    <w:p w14:paraId="0C523C3E" w14:textId="77777777" w:rsidR="00514ECC" w:rsidRDefault="00514ECC">
      <w:pPr>
        <w:spacing w:after="0" w:line="276" w:lineRule="auto"/>
        <w:jc w:val="both"/>
        <w:rPr>
          <w:rFonts w:ascii="Times New Roman" w:eastAsia="Times New Roman" w:hAnsi="Times New Roman" w:cs="Times New Roman"/>
          <w:b/>
          <w:color w:val="252525"/>
          <w:sz w:val="24"/>
          <w:szCs w:val="24"/>
          <w:highlight w:val="white"/>
        </w:rPr>
      </w:pPr>
    </w:p>
    <w:p w14:paraId="2568C071" w14:textId="0D9A7DEA" w:rsidR="00514ECC" w:rsidRDefault="00BE6C84" w:rsidP="005214C7">
      <w:pPr>
        <w:spacing w:after="0" w:line="360" w:lineRule="auto"/>
        <w:jc w:val="both"/>
        <w:rPr>
          <w:rFonts w:ascii="Times New Roman" w:eastAsia="Times New Roman" w:hAnsi="Times New Roman" w:cs="Times New Roman"/>
          <w:sz w:val="24"/>
          <w:szCs w:val="24"/>
          <w:highlight w:val="white"/>
        </w:rPr>
      </w:pPr>
      <w:r w:rsidRPr="00813CFB">
        <w:rPr>
          <w:rFonts w:ascii="Times New Roman" w:eastAsia="Times New Roman" w:hAnsi="Times New Roman" w:cs="Times New Roman"/>
          <w:sz w:val="24"/>
          <w:szCs w:val="24"/>
          <w:highlight w:val="white"/>
        </w:rPr>
        <w:t>Valgrind is a popular memory check library that is used to find the memory leaks when running the application. As the main protocol implementation was done in C++ context, this library can be used to utilize and eliminate the potential memory threads of ESTAODV protocol.</w:t>
      </w:r>
    </w:p>
    <w:p w14:paraId="7ADD27A3" w14:textId="77777777" w:rsidR="00997347" w:rsidRPr="00813CFB" w:rsidRDefault="00997347" w:rsidP="005214C7">
      <w:pPr>
        <w:spacing w:after="0" w:line="360" w:lineRule="auto"/>
        <w:jc w:val="both"/>
        <w:rPr>
          <w:rFonts w:ascii="Times New Roman" w:eastAsia="Times New Roman" w:hAnsi="Times New Roman" w:cs="Times New Roman"/>
          <w:sz w:val="24"/>
          <w:szCs w:val="24"/>
          <w:highlight w:val="white"/>
        </w:rPr>
      </w:pPr>
    </w:p>
    <w:p w14:paraId="3EAB885E" w14:textId="77777777" w:rsidR="00514ECC" w:rsidRDefault="00BE6C84">
      <w:pPr>
        <w:spacing w:after="0" w:line="276" w:lineRule="auto"/>
        <w:jc w:val="both"/>
        <w:rPr>
          <w:rFonts w:ascii="Times New Roman" w:eastAsia="Times New Roman" w:hAnsi="Times New Roman" w:cs="Times New Roman"/>
          <w:b/>
          <w:color w:val="252525"/>
          <w:sz w:val="24"/>
          <w:szCs w:val="24"/>
          <w:highlight w:val="white"/>
        </w:rPr>
      </w:pPr>
      <w:r>
        <w:rPr>
          <w:rFonts w:ascii="Times New Roman" w:eastAsia="Times New Roman" w:hAnsi="Times New Roman" w:cs="Times New Roman"/>
          <w:b/>
          <w:color w:val="252525"/>
          <w:sz w:val="24"/>
          <w:szCs w:val="24"/>
          <w:highlight w:val="white"/>
        </w:rPr>
        <w:t>TensorFlow</w:t>
      </w:r>
    </w:p>
    <w:p w14:paraId="559B4567" w14:textId="77777777" w:rsidR="00514ECC" w:rsidRDefault="00514ECC">
      <w:pPr>
        <w:spacing w:after="0" w:line="240" w:lineRule="auto"/>
        <w:rPr>
          <w:rFonts w:ascii="Times New Roman" w:eastAsia="Times New Roman" w:hAnsi="Times New Roman" w:cs="Times New Roman"/>
          <w:highlight w:val="white"/>
        </w:rPr>
      </w:pPr>
    </w:p>
    <w:p w14:paraId="40C276A8" w14:textId="77777777" w:rsidR="00514ECC" w:rsidRPr="00813CFB" w:rsidRDefault="00BE6C84" w:rsidP="005214C7">
      <w:pPr>
        <w:spacing w:after="0" w:line="360" w:lineRule="auto"/>
        <w:jc w:val="both"/>
        <w:rPr>
          <w:rFonts w:ascii="Times New Roman" w:eastAsia="Times New Roman" w:hAnsi="Times New Roman" w:cs="Times New Roman"/>
          <w:sz w:val="24"/>
          <w:szCs w:val="24"/>
          <w:highlight w:val="white"/>
        </w:rPr>
      </w:pPr>
      <w:r w:rsidRPr="00813CFB">
        <w:rPr>
          <w:rFonts w:ascii="Times New Roman" w:eastAsia="Times New Roman" w:hAnsi="Times New Roman" w:cs="Times New Roman"/>
          <w:sz w:val="24"/>
          <w:szCs w:val="24"/>
          <w:highlight w:val="white"/>
        </w:rPr>
        <w:t>Tensorflow is an open-source library developed and maintained by Google. It is used for high</w:t>
      </w:r>
      <w:r w:rsidR="001127A5" w:rsidRPr="00813CFB">
        <w:rPr>
          <w:rFonts w:ascii="Times New Roman" w:eastAsia="Times New Roman" w:hAnsi="Times New Roman" w:cs="Times New Roman"/>
          <w:sz w:val="24"/>
          <w:szCs w:val="24"/>
          <w:highlight w:val="white"/>
        </w:rPr>
        <w:t>-</w:t>
      </w:r>
      <w:r w:rsidRPr="00813CFB">
        <w:rPr>
          <w:rFonts w:ascii="Times New Roman" w:eastAsia="Times New Roman" w:hAnsi="Times New Roman" w:cs="Times New Roman"/>
          <w:sz w:val="24"/>
          <w:szCs w:val="24"/>
          <w:highlight w:val="white"/>
        </w:rPr>
        <w:t xml:space="preserve">performance computations which is more related </w:t>
      </w:r>
      <w:r w:rsidR="001127A5" w:rsidRPr="00813CFB">
        <w:rPr>
          <w:rFonts w:ascii="Times New Roman" w:eastAsia="Times New Roman" w:hAnsi="Times New Roman" w:cs="Times New Roman"/>
          <w:sz w:val="24"/>
          <w:szCs w:val="24"/>
          <w:highlight w:val="white"/>
        </w:rPr>
        <w:t>to</w:t>
      </w:r>
      <w:r w:rsidRPr="00813CFB">
        <w:rPr>
          <w:rFonts w:ascii="Times New Roman" w:eastAsia="Times New Roman" w:hAnsi="Times New Roman" w:cs="Times New Roman"/>
          <w:sz w:val="24"/>
          <w:szCs w:val="24"/>
          <w:highlight w:val="white"/>
        </w:rPr>
        <w:t xml:space="preserve"> machine learning tasks. As there is a reinforcement learning component in our research, these libraries ha</w:t>
      </w:r>
      <w:r w:rsidR="009444A2" w:rsidRPr="00813CFB">
        <w:rPr>
          <w:rFonts w:ascii="Times New Roman" w:eastAsia="Times New Roman" w:hAnsi="Times New Roman" w:cs="Times New Roman"/>
          <w:sz w:val="24"/>
          <w:szCs w:val="24"/>
          <w:highlight w:val="white"/>
        </w:rPr>
        <w:t>ve</w:t>
      </w:r>
      <w:r w:rsidRPr="00813CFB">
        <w:rPr>
          <w:rFonts w:ascii="Times New Roman" w:eastAsia="Times New Roman" w:hAnsi="Times New Roman" w:cs="Times New Roman"/>
          <w:sz w:val="24"/>
          <w:szCs w:val="24"/>
          <w:highlight w:val="white"/>
        </w:rPr>
        <w:t xml:space="preserve"> to be used when it comes to calculating the Q-value for a given node. Tensorflow 1.8 version which is the latest version at this time is being used for this purpose. Python is used to communicate with the library and it will be used to communicate from the C++ ns-3 source code as an integration.</w:t>
      </w:r>
    </w:p>
    <w:p w14:paraId="7F4ED6A1" w14:textId="77777777" w:rsidR="00514ECC" w:rsidRDefault="00514ECC">
      <w:pPr>
        <w:spacing w:after="0" w:line="240" w:lineRule="auto"/>
        <w:rPr>
          <w:rFonts w:ascii="Times New Roman" w:eastAsia="Times New Roman" w:hAnsi="Times New Roman" w:cs="Times New Roman"/>
          <w:highlight w:val="white"/>
        </w:rPr>
      </w:pPr>
    </w:p>
    <w:p w14:paraId="0E8CE942" w14:textId="77777777" w:rsidR="00514ECC" w:rsidRDefault="00514ECC">
      <w:pPr>
        <w:spacing w:after="0" w:line="240" w:lineRule="auto"/>
        <w:rPr>
          <w:rFonts w:ascii="Times New Roman" w:eastAsia="Times New Roman" w:hAnsi="Times New Roman" w:cs="Times New Roman"/>
          <w:b/>
          <w:sz w:val="24"/>
          <w:szCs w:val="24"/>
        </w:rPr>
      </w:pPr>
    </w:p>
    <w:p w14:paraId="4EDD4BBD" w14:textId="77777777" w:rsidR="00BE6C84" w:rsidRDefault="00BE6C84">
      <w:pPr>
        <w:spacing w:after="0" w:line="240" w:lineRule="auto"/>
        <w:rPr>
          <w:rFonts w:ascii="Times New Roman" w:eastAsia="Times New Roman" w:hAnsi="Times New Roman" w:cs="Times New Roman"/>
          <w:b/>
          <w:sz w:val="24"/>
          <w:szCs w:val="24"/>
        </w:rPr>
      </w:pPr>
    </w:p>
    <w:p w14:paraId="1AAF656F" w14:textId="77777777" w:rsidR="00BE6C84" w:rsidRDefault="00BE6C84">
      <w:pPr>
        <w:spacing w:after="0" w:line="240" w:lineRule="auto"/>
        <w:rPr>
          <w:rFonts w:ascii="Times New Roman" w:eastAsia="Times New Roman" w:hAnsi="Times New Roman" w:cs="Times New Roman"/>
          <w:b/>
          <w:sz w:val="24"/>
          <w:szCs w:val="24"/>
        </w:rPr>
      </w:pPr>
    </w:p>
    <w:p w14:paraId="55D309A5" w14:textId="77777777" w:rsidR="00514ECC" w:rsidRPr="009444A2" w:rsidRDefault="00BE6C84" w:rsidP="009444A2">
      <w:pPr>
        <w:pStyle w:val="Heading3"/>
        <w:rPr>
          <w:rFonts w:ascii="Times New Roman" w:hAnsi="Times New Roman" w:cs="Times New Roman"/>
          <w:b/>
          <w:bCs/>
          <w:color w:val="auto"/>
          <w:highlight w:val="white"/>
        </w:rPr>
      </w:pPr>
      <w:bookmarkStart w:id="287" w:name="_Toc526965929"/>
      <w:r w:rsidRPr="009444A2">
        <w:rPr>
          <w:rFonts w:ascii="Times New Roman" w:hAnsi="Times New Roman" w:cs="Times New Roman"/>
          <w:b/>
          <w:bCs/>
          <w:color w:val="auto"/>
        </w:rPr>
        <w:t>2.</w:t>
      </w:r>
      <w:r w:rsidR="009444A2" w:rsidRPr="009444A2">
        <w:rPr>
          <w:rFonts w:ascii="Times New Roman" w:hAnsi="Times New Roman" w:cs="Times New Roman"/>
          <w:b/>
          <w:bCs/>
          <w:color w:val="auto"/>
        </w:rPr>
        <w:t>8</w:t>
      </w:r>
      <w:r w:rsidRPr="009444A2">
        <w:rPr>
          <w:rFonts w:ascii="Times New Roman" w:hAnsi="Times New Roman" w:cs="Times New Roman"/>
          <w:b/>
          <w:bCs/>
          <w:color w:val="auto"/>
        </w:rPr>
        <w:t>.3. Hardware Requirements (Minimum)</w:t>
      </w:r>
      <w:bookmarkEnd w:id="287"/>
    </w:p>
    <w:p w14:paraId="1C25F33C" w14:textId="77777777" w:rsidR="00514ECC" w:rsidRDefault="00514ECC">
      <w:pPr>
        <w:spacing w:after="0" w:line="240" w:lineRule="auto"/>
        <w:rPr>
          <w:rFonts w:ascii="Times New Roman" w:eastAsia="Times New Roman" w:hAnsi="Times New Roman" w:cs="Times New Roman"/>
          <w:highlight w:val="white"/>
        </w:rPr>
      </w:pPr>
    </w:p>
    <w:p w14:paraId="76F0F4AC" w14:textId="77777777" w:rsidR="00514ECC" w:rsidRPr="00813CFB" w:rsidRDefault="00BE6C84">
      <w:pPr>
        <w:spacing w:after="0" w:line="360" w:lineRule="auto"/>
        <w:jc w:val="both"/>
        <w:rPr>
          <w:rFonts w:ascii="Times New Roman" w:eastAsia="Times New Roman" w:hAnsi="Times New Roman" w:cs="Times New Roman"/>
          <w:sz w:val="24"/>
          <w:szCs w:val="24"/>
          <w:highlight w:val="white"/>
        </w:rPr>
      </w:pPr>
      <w:r w:rsidRPr="00813CFB">
        <w:rPr>
          <w:rFonts w:ascii="Times New Roman" w:eastAsia="Times New Roman" w:hAnsi="Times New Roman" w:cs="Times New Roman"/>
          <w:sz w:val="24"/>
          <w:szCs w:val="24"/>
          <w:highlight w:val="white"/>
        </w:rPr>
        <w:t xml:space="preserve">Memory: 4GB RAM </w:t>
      </w:r>
    </w:p>
    <w:p w14:paraId="14E76D50" w14:textId="77777777" w:rsidR="00514ECC" w:rsidRPr="00813CFB" w:rsidRDefault="00BE6C84">
      <w:pPr>
        <w:spacing w:after="0" w:line="360" w:lineRule="auto"/>
        <w:jc w:val="both"/>
        <w:rPr>
          <w:rFonts w:ascii="Times New Roman" w:eastAsia="Times New Roman" w:hAnsi="Times New Roman" w:cs="Times New Roman"/>
          <w:sz w:val="24"/>
          <w:szCs w:val="24"/>
          <w:highlight w:val="white"/>
        </w:rPr>
      </w:pPr>
      <w:r w:rsidRPr="00813CFB">
        <w:rPr>
          <w:rFonts w:ascii="Times New Roman" w:eastAsia="Times New Roman" w:hAnsi="Times New Roman" w:cs="Times New Roman"/>
          <w:sz w:val="24"/>
          <w:szCs w:val="24"/>
          <w:highlight w:val="white"/>
        </w:rPr>
        <w:t>Disk space: 2GB of free disk space</w:t>
      </w:r>
    </w:p>
    <w:p w14:paraId="0D594F3C" w14:textId="77777777" w:rsidR="00514ECC" w:rsidRPr="00813CFB" w:rsidRDefault="00BE6C84">
      <w:pPr>
        <w:spacing w:after="0" w:line="360" w:lineRule="auto"/>
        <w:jc w:val="both"/>
        <w:rPr>
          <w:rFonts w:ascii="Times New Roman" w:eastAsia="Times New Roman" w:hAnsi="Times New Roman" w:cs="Times New Roman"/>
          <w:sz w:val="24"/>
          <w:szCs w:val="24"/>
          <w:highlight w:val="white"/>
        </w:rPr>
      </w:pPr>
      <w:r w:rsidRPr="00813CFB">
        <w:rPr>
          <w:rFonts w:ascii="Times New Roman" w:eastAsia="Times New Roman" w:hAnsi="Times New Roman" w:cs="Times New Roman"/>
          <w:sz w:val="24"/>
          <w:szCs w:val="24"/>
          <w:highlight w:val="white"/>
        </w:rPr>
        <w:t xml:space="preserve">CPU: Intel i3-2100 3.1GHz </w:t>
      </w:r>
    </w:p>
    <w:p w14:paraId="36417AFA" w14:textId="77777777" w:rsidR="00514ECC" w:rsidRPr="00813CFB" w:rsidRDefault="00BE6C84">
      <w:pPr>
        <w:spacing w:after="0" w:line="276" w:lineRule="auto"/>
        <w:jc w:val="both"/>
        <w:rPr>
          <w:rFonts w:ascii="Times New Roman" w:eastAsia="Times New Roman" w:hAnsi="Times New Roman" w:cs="Times New Roman"/>
          <w:sz w:val="24"/>
          <w:szCs w:val="24"/>
          <w:highlight w:val="white"/>
        </w:rPr>
      </w:pPr>
      <w:r w:rsidRPr="00813CFB">
        <w:rPr>
          <w:rFonts w:ascii="Times New Roman" w:eastAsia="Times New Roman" w:hAnsi="Times New Roman" w:cs="Times New Roman"/>
          <w:sz w:val="24"/>
          <w:szCs w:val="24"/>
          <w:highlight w:val="white"/>
        </w:rPr>
        <w:t xml:space="preserve">Cache: 1.0 GHz </w:t>
      </w:r>
    </w:p>
    <w:p w14:paraId="09179BEB" w14:textId="77777777" w:rsidR="00514ECC" w:rsidRDefault="00514ECC">
      <w:pPr>
        <w:pBdr>
          <w:top w:val="nil"/>
          <w:left w:val="nil"/>
          <w:bottom w:val="nil"/>
          <w:right w:val="nil"/>
          <w:between w:val="nil"/>
        </w:pBdr>
        <w:spacing w:after="0"/>
        <w:rPr>
          <w:rFonts w:ascii="Times New Roman" w:eastAsia="Times New Roman" w:hAnsi="Times New Roman" w:cs="Times New Roman"/>
        </w:rPr>
      </w:pPr>
    </w:p>
    <w:p w14:paraId="69C54AB4" w14:textId="77777777" w:rsidR="00514ECC" w:rsidRDefault="00514ECC">
      <w:pPr>
        <w:pBdr>
          <w:top w:val="nil"/>
          <w:left w:val="nil"/>
          <w:bottom w:val="nil"/>
          <w:right w:val="nil"/>
          <w:between w:val="nil"/>
        </w:pBdr>
        <w:spacing w:after="0"/>
        <w:rPr>
          <w:rFonts w:ascii="Times New Roman" w:eastAsia="Times New Roman" w:hAnsi="Times New Roman" w:cs="Times New Roman"/>
        </w:rPr>
      </w:pPr>
    </w:p>
    <w:p w14:paraId="50CFCE68" w14:textId="77777777" w:rsidR="00514ECC" w:rsidRDefault="00514ECC">
      <w:pPr>
        <w:rPr>
          <w:rFonts w:ascii="Times New Roman" w:eastAsia="Times New Roman" w:hAnsi="Times New Roman" w:cs="Times New Roman"/>
        </w:rPr>
      </w:pPr>
    </w:p>
    <w:p w14:paraId="4F2E3EA7" w14:textId="77777777" w:rsidR="00514ECC" w:rsidRDefault="00514ECC">
      <w:pPr>
        <w:keepNext/>
        <w:rPr>
          <w:rFonts w:ascii="Times New Roman" w:eastAsia="Times New Roman" w:hAnsi="Times New Roman" w:cs="Times New Roman"/>
        </w:rPr>
      </w:pPr>
    </w:p>
    <w:p w14:paraId="3C266276" w14:textId="77777777" w:rsidR="00514ECC" w:rsidRDefault="00514ECC">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14:paraId="279C21E2" w14:textId="77777777" w:rsidR="00514ECC" w:rsidRDefault="00514ECC">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14:paraId="2BCCACDA" w14:textId="77777777" w:rsidR="00514ECC" w:rsidRDefault="00514ECC">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14:paraId="660FE130" w14:textId="77777777" w:rsidR="00514ECC" w:rsidRDefault="00514ECC">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14:paraId="0A3EDEE9" w14:textId="77777777" w:rsidR="00514ECC" w:rsidRDefault="00514ECC">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14:paraId="28FA3669" w14:textId="77777777" w:rsidR="00514ECC" w:rsidRDefault="00514ECC">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14:paraId="2206229A" w14:textId="77777777" w:rsidR="00514ECC" w:rsidRDefault="00514ECC">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14:paraId="606A3A38" w14:textId="77777777" w:rsidR="00514ECC" w:rsidRDefault="00514ECC">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14:paraId="2110A7B8" w14:textId="5A218BC3" w:rsidR="00514ECC" w:rsidRDefault="00514ECC">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p w14:paraId="16FEF632" w14:textId="77777777" w:rsidR="00514ECC" w:rsidRPr="009444A2" w:rsidRDefault="00BE6C84" w:rsidP="009444A2">
      <w:pPr>
        <w:pStyle w:val="Heading1"/>
        <w:rPr>
          <w:rFonts w:ascii="Times New Roman" w:hAnsi="Times New Roman" w:cs="Times New Roman"/>
          <w:b/>
          <w:bCs/>
          <w:sz w:val="28"/>
          <w:szCs w:val="28"/>
        </w:rPr>
      </w:pPr>
      <w:r>
        <w:lastRenderedPageBreak/>
        <w:t xml:space="preserve"> </w:t>
      </w:r>
      <w:bookmarkStart w:id="288" w:name="_Toc526965930"/>
      <w:r w:rsidRPr="009444A2">
        <w:rPr>
          <w:rFonts w:ascii="Times New Roman" w:hAnsi="Times New Roman" w:cs="Times New Roman"/>
          <w:b/>
          <w:bCs/>
          <w:color w:val="auto"/>
          <w:sz w:val="28"/>
          <w:szCs w:val="28"/>
        </w:rPr>
        <w:t>3. Results and Discussions</w:t>
      </w:r>
      <w:bookmarkEnd w:id="288"/>
    </w:p>
    <w:p w14:paraId="4E37970F" w14:textId="77777777" w:rsidR="00514ECC" w:rsidRDefault="00514EC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p w14:paraId="45AAEB72" w14:textId="77777777" w:rsidR="00514ECC" w:rsidRDefault="00514EC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p w14:paraId="49175BD1" w14:textId="77777777" w:rsidR="00514ECC" w:rsidRDefault="00BE6C84">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bidi="ar-SA"/>
        </w:rPr>
        <w:drawing>
          <wp:inline distT="114300" distB="114300" distL="114300" distR="114300" wp14:anchorId="7F34825D" wp14:editId="1C7A2233">
            <wp:extent cx="4972050" cy="3267075"/>
            <wp:effectExtent l="0" t="0" r="0" b="0"/>
            <wp:docPr id="6"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9"/>
                    <a:srcRect/>
                    <a:stretch>
                      <a:fillRect/>
                    </a:stretch>
                  </pic:blipFill>
                  <pic:spPr>
                    <a:xfrm>
                      <a:off x="0" y="0"/>
                      <a:ext cx="4972050" cy="3267075"/>
                    </a:xfrm>
                    <a:prstGeom prst="rect">
                      <a:avLst/>
                    </a:prstGeom>
                    <a:ln/>
                  </pic:spPr>
                </pic:pic>
              </a:graphicData>
            </a:graphic>
          </wp:inline>
        </w:drawing>
      </w:r>
    </w:p>
    <w:p w14:paraId="202A2DE1" w14:textId="77777777" w:rsidR="00514ECC" w:rsidRDefault="00BE6C8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w:t>
      </w:r>
      <w:r w:rsidR="009444A2">
        <w:rPr>
          <w:rFonts w:ascii="Times New Roman" w:eastAsia="Times New Roman" w:hAnsi="Times New Roman" w:cs="Times New Roman"/>
          <w:sz w:val="20"/>
          <w:szCs w:val="20"/>
        </w:rPr>
        <w:t>3.1:</w:t>
      </w:r>
      <w:r>
        <w:rPr>
          <w:rFonts w:ascii="Times New Roman" w:eastAsia="Times New Roman" w:hAnsi="Times New Roman" w:cs="Times New Roman"/>
          <w:sz w:val="20"/>
          <w:szCs w:val="20"/>
        </w:rPr>
        <w:t xml:space="preserve"> Network with 5 nodes</w:t>
      </w:r>
    </w:p>
    <w:p w14:paraId="0D2ED91F" w14:textId="77777777" w:rsidR="00514ECC" w:rsidRDefault="00514ECC">
      <w:pPr>
        <w:spacing w:after="0" w:line="240" w:lineRule="auto"/>
        <w:jc w:val="center"/>
        <w:rPr>
          <w:rFonts w:ascii="Times New Roman" w:eastAsia="Times New Roman" w:hAnsi="Times New Roman" w:cs="Times New Roman"/>
          <w:sz w:val="20"/>
          <w:szCs w:val="20"/>
        </w:rPr>
      </w:pPr>
    </w:p>
    <w:p w14:paraId="594C3F92" w14:textId="77777777" w:rsidR="00514ECC" w:rsidRDefault="00514ECC">
      <w:pPr>
        <w:spacing w:after="0" w:line="240" w:lineRule="auto"/>
        <w:ind w:left="720" w:firstLine="720"/>
        <w:jc w:val="both"/>
        <w:rPr>
          <w:rFonts w:ascii="Times New Roman" w:eastAsia="Times New Roman" w:hAnsi="Times New Roman" w:cs="Times New Roman"/>
          <w:sz w:val="20"/>
          <w:szCs w:val="20"/>
        </w:rPr>
      </w:pPr>
    </w:p>
    <w:p w14:paraId="5D2F9E8D" w14:textId="03A5B5CD" w:rsidR="00514ECC" w:rsidRDefault="00BE6C84" w:rsidP="009444A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network simulator is started, the each one of the tables </w:t>
      </w:r>
      <w:del w:id="289" w:author="SajithChamara" w:date="2018-10-10T18:23:00Z">
        <w:r w:rsidDel="002B0AB0">
          <w:rPr>
            <w:rFonts w:ascii="Times New Roman" w:eastAsia="Times New Roman" w:hAnsi="Times New Roman" w:cs="Times New Roman"/>
            <w:sz w:val="24"/>
            <w:szCs w:val="24"/>
          </w:rPr>
          <w:delText xml:space="preserve">are </w:delText>
        </w:r>
      </w:del>
      <w:ins w:id="290" w:author="SajithChamara" w:date="2018-10-10T18:23:00Z">
        <w:r w:rsidR="002B0AB0">
          <w:rPr>
            <w:rFonts w:ascii="Times New Roman" w:eastAsia="Times New Roman" w:hAnsi="Times New Roman" w:cs="Times New Roman"/>
            <w:sz w:val="24"/>
            <w:szCs w:val="24"/>
          </w:rPr>
          <w:t xml:space="preserve">is </w:t>
        </w:r>
      </w:ins>
      <w:r>
        <w:rPr>
          <w:rFonts w:ascii="Times New Roman" w:eastAsia="Times New Roman" w:hAnsi="Times New Roman" w:cs="Times New Roman"/>
          <w:sz w:val="24"/>
          <w:szCs w:val="24"/>
        </w:rPr>
        <w:t xml:space="preserve">filled dynamically. For the ease of demonstration, a network </w:t>
      </w:r>
      <w:r w:rsidR="009444A2">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5 network nodes including a malicious node (indicated in black) as shown in </w:t>
      </w:r>
      <w:del w:id="291" w:author="SajithChamara" w:date="2018-10-10T18:24:00Z">
        <w:r w:rsidDel="00AC556E">
          <w:rPr>
            <w:rFonts w:ascii="Times New Roman" w:eastAsia="Times New Roman" w:hAnsi="Times New Roman" w:cs="Times New Roman"/>
            <w:sz w:val="24"/>
            <w:szCs w:val="24"/>
          </w:rPr>
          <w:delText>the f</w:delText>
        </w:r>
      </w:del>
      <w:ins w:id="292" w:author="SajithChamara" w:date="2018-10-10T18:24:00Z">
        <w:r w:rsidR="00AC556E">
          <w:rPr>
            <w:rFonts w:ascii="Times New Roman" w:eastAsia="Times New Roman" w:hAnsi="Times New Roman" w:cs="Times New Roman"/>
            <w:sz w:val="24"/>
            <w:szCs w:val="24"/>
          </w:rPr>
          <w:t>F</w:t>
        </w:r>
      </w:ins>
      <w:r>
        <w:rPr>
          <w:rFonts w:ascii="Times New Roman" w:eastAsia="Times New Roman" w:hAnsi="Times New Roman" w:cs="Times New Roman"/>
          <w:sz w:val="24"/>
          <w:szCs w:val="24"/>
        </w:rPr>
        <w:t xml:space="preserve">igure 3.1 is considered here. Following are the trust table records </w:t>
      </w:r>
      <w:del w:id="293" w:author="SajithChamara" w:date="2018-10-10T18:23:00Z">
        <w:r w:rsidDel="002B0AB0">
          <w:rPr>
            <w:rFonts w:ascii="Times New Roman" w:eastAsia="Times New Roman" w:hAnsi="Times New Roman" w:cs="Times New Roman"/>
            <w:sz w:val="24"/>
            <w:szCs w:val="24"/>
          </w:rPr>
          <w:delText xml:space="preserve">being </w:delText>
        </w:r>
      </w:del>
      <w:r>
        <w:rPr>
          <w:rFonts w:ascii="Times New Roman" w:eastAsia="Times New Roman" w:hAnsi="Times New Roman" w:cs="Times New Roman"/>
          <w:sz w:val="24"/>
          <w:szCs w:val="24"/>
        </w:rPr>
        <w:t xml:space="preserve">printed on the terminal for each network node at the 10th second and the 90th second of network lifetime. </w:t>
      </w:r>
    </w:p>
    <w:p w14:paraId="06E27140" w14:textId="77777777" w:rsidR="00514ECC" w:rsidRDefault="00514ECC">
      <w:pPr>
        <w:spacing w:after="0" w:line="240" w:lineRule="auto"/>
        <w:jc w:val="both"/>
        <w:rPr>
          <w:rFonts w:ascii="Times New Roman" w:eastAsia="Times New Roman" w:hAnsi="Times New Roman" w:cs="Times New Roman"/>
          <w:sz w:val="20"/>
          <w:szCs w:val="20"/>
        </w:rPr>
      </w:pPr>
    </w:p>
    <w:p w14:paraId="381F588D" w14:textId="77777777" w:rsidR="00514ECC" w:rsidRDefault="00BE6C84">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bidi="ar-SA"/>
        </w:rPr>
        <w:drawing>
          <wp:inline distT="114300" distB="114300" distL="114300" distR="114300" wp14:anchorId="147EAE1C" wp14:editId="5AEA28C2">
            <wp:extent cx="5222240" cy="1854200"/>
            <wp:effectExtent l="0" t="0" r="0" b="0"/>
            <wp:docPr id="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srcRect/>
                    <a:stretch>
                      <a:fillRect/>
                    </a:stretch>
                  </pic:blipFill>
                  <pic:spPr>
                    <a:xfrm>
                      <a:off x="0" y="0"/>
                      <a:ext cx="5222240" cy="1854200"/>
                    </a:xfrm>
                    <a:prstGeom prst="rect">
                      <a:avLst/>
                    </a:prstGeom>
                    <a:ln/>
                  </pic:spPr>
                </pic:pic>
              </a:graphicData>
            </a:graphic>
          </wp:inline>
        </w:drawing>
      </w:r>
    </w:p>
    <w:p w14:paraId="2594EAD2" w14:textId="77777777" w:rsidR="00514ECC" w:rsidRDefault="00514ECC">
      <w:pPr>
        <w:spacing w:after="0" w:line="240" w:lineRule="auto"/>
        <w:jc w:val="both"/>
        <w:rPr>
          <w:rFonts w:ascii="Times New Roman" w:eastAsia="Times New Roman" w:hAnsi="Times New Roman" w:cs="Times New Roman"/>
          <w:sz w:val="20"/>
          <w:szCs w:val="20"/>
        </w:rPr>
      </w:pPr>
    </w:p>
    <w:p w14:paraId="5D014CB5" w14:textId="77777777" w:rsidR="00514ECC" w:rsidRDefault="00BE6C8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w:t>
      </w:r>
      <w:r w:rsidR="009444A2">
        <w:rPr>
          <w:rFonts w:ascii="Times New Roman" w:eastAsia="Times New Roman" w:hAnsi="Times New Roman" w:cs="Times New Roman"/>
          <w:sz w:val="20"/>
          <w:szCs w:val="20"/>
        </w:rPr>
        <w:t>3.2:</w:t>
      </w:r>
      <w:r>
        <w:rPr>
          <w:rFonts w:ascii="Times New Roman" w:eastAsia="Times New Roman" w:hAnsi="Times New Roman" w:cs="Times New Roman"/>
          <w:sz w:val="20"/>
          <w:szCs w:val="20"/>
        </w:rPr>
        <w:t xml:space="preserve"> Trust tables at the 10th second</w:t>
      </w:r>
    </w:p>
    <w:p w14:paraId="15E8B477" w14:textId="77777777" w:rsidR="00514ECC" w:rsidRDefault="00514ECC">
      <w:pPr>
        <w:spacing w:after="0" w:line="240" w:lineRule="auto"/>
        <w:jc w:val="center"/>
        <w:rPr>
          <w:rFonts w:ascii="Times New Roman" w:eastAsia="Times New Roman" w:hAnsi="Times New Roman" w:cs="Times New Roman"/>
          <w:sz w:val="20"/>
          <w:szCs w:val="20"/>
        </w:rPr>
      </w:pPr>
    </w:p>
    <w:p w14:paraId="1B60049C" w14:textId="77777777" w:rsidR="00514ECC" w:rsidRDefault="00514ECC">
      <w:pPr>
        <w:spacing w:after="0" w:line="240" w:lineRule="auto"/>
        <w:jc w:val="center"/>
        <w:rPr>
          <w:rFonts w:ascii="Times New Roman" w:eastAsia="Times New Roman" w:hAnsi="Times New Roman" w:cs="Times New Roman"/>
          <w:sz w:val="20"/>
          <w:szCs w:val="20"/>
        </w:rPr>
      </w:pPr>
    </w:p>
    <w:p w14:paraId="4D9DA42C" w14:textId="77777777" w:rsidR="00514ECC" w:rsidRDefault="00514ECC">
      <w:pPr>
        <w:spacing w:after="0" w:line="240" w:lineRule="auto"/>
        <w:jc w:val="center"/>
        <w:rPr>
          <w:rFonts w:ascii="Times New Roman" w:eastAsia="Times New Roman" w:hAnsi="Times New Roman" w:cs="Times New Roman"/>
          <w:sz w:val="20"/>
          <w:szCs w:val="20"/>
        </w:rPr>
      </w:pPr>
    </w:p>
    <w:p w14:paraId="33AFFB1C" w14:textId="77777777" w:rsidR="00514ECC" w:rsidRDefault="00BE6C8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bidi="ar-SA"/>
        </w:rPr>
        <w:drawing>
          <wp:inline distT="114300" distB="114300" distL="114300" distR="114300" wp14:anchorId="642A8A58" wp14:editId="4F0A3313">
            <wp:extent cx="5222240" cy="3594100"/>
            <wp:effectExtent l="0" t="0" r="0" b="0"/>
            <wp:docPr id="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5222240" cy="3594100"/>
                    </a:xfrm>
                    <a:prstGeom prst="rect">
                      <a:avLst/>
                    </a:prstGeom>
                    <a:ln/>
                  </pic:spPr>
                </pic:pic>
              </a:graphicData>
            </a:graphic>
          </wp:inline>
        </w:drawing>
      </w:r>
    </w:p>
    <w:p w14:paraId="014133D2" w14:textId="77777777" w:rsidR="00514ECC" w:rsidRDefault="00514ECC">
      <w:pPr>
        <w:spacing w:after="0" w:line="240" w:lineRule="auto"/>
        <w:jc w:val="center"/>
        <w:rPr>
          <w:rFonts w:ascii="Times New Roman" w:eastAsia="Times New Roman" w:hAnsi="Times New Roman" w:cs="Times New Roman"/>
          <w:sz w:val="20"/>
          <w:szCs w:val="20"/>
        </w:rPr>
      </w:pPr>
    </w:p>
    <w:p w14:paraId="3D6DC02D" w14:textId="77777777" w:rsidR="00514ECC" w:rsidRDefault="00514ECC">
      <w:pPr>
        <w:spacing w:after="0" w:line="240" w:lineRule="auto"/>
        <w:jc w:val="center"/>
        <w:rPr>
          <w:rFonts w:ascii="Times New Roman" w:eastAsia="Times New Roman" w:hAnsi="Times New Roman" w:cs="Times New Roman"/>
          <w:sz w:val="20"/>
          <w:szCs w:val="20"/>
        </w:rPr>
      </w:pPr>
    </w:p>
    <w:p w14:paraId="367263BA" w14:textId="77777777" w:rsidR="00514ECC" w:rsidRDefault="00BE6C8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w:t>
      </w:r>
      <w:r w:rsidR="009444A2">
        <w:rPr>
          <w:rFonts w:ascii="Times New Roman" w:eastAsia="Times New Roman" w:hAnsi="Times New Roman" w:cs="Times New Roman"/>
          <w:sz w:val="20"/>
          <w:szCs w:val="20"/>
        </w:rPr>
        <w:t>3.3:</w:t>
      </w:r>
      <w:r>
        <w:rPr>
          <w:rFonts w:ascii="Times New Roman" w:eastAsia="Times New Roman" w:hAnsi="Times New Roman" w:cs="Times New Roman"/>
          <w:sz w:val="20"/>
          <w:szCs w:val="20"/>
        </w:rPr>
        <w:t xml:space="preserve"> Trust tables at the 90th second</w:t>
      </w:r>
    </w:p>
    <w:p w14:paraId="5D68B2A8" w14:textId="77777777" w:rsidR="00514ECC" w:rsidRDefault="00514ECC">
      <w:pPr>
        <w:spacing w:after="0" w:line="240" w:lineRule="auto"/>
        <w:rPr>
          <w:rFonts w:ascii="Times New Roman" w:eastAsia="Times New Roman" w:hAnsi="Times New Roman" w:cs="Times New Roman"/>
          <w:sz w:val="20"/>
          <w:szCs w:val="20"/>
        </w:rPr>
      </w:pPr>
    </w:p>
    <w:p w14:paraId="149AB9F1" w14:textId="77777777" w:rsidR="00514ECC" w:rsidRDefault="00514ECC">
      <w:pPr>
        <w:spacing w:after="0" w:line="240" w:lineRule="auto"/>
        <w:rPr>
          <w:rFonts w:ascii="Times New Roman" w:eastAsia="Times New Roman" w:hAnsi="Times New Roman" w:cs="Times New Roman"/>
          <w:sz w:val="20"/>
          <w:szCs w:val="20"/>
        </w:rPr>
      </w:pPr>
    </w:p>
    <w:p w14:paraId="0EDBFD0A" w14:textId="030EB9CE" w:rsidR="00514ECC" w:rsidRDefault="00BE6C84" w:rsidP="009444A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Referring to</w:t>
      </w:r>
      <w:ins w:id="294" w:author="Upeksha Rathnasena" w:date="2018-10-10T11:14:00Z">
        <w:r w:rsidR="00C675C1">
          <w:rPr>
            <w:rFonts w:ascii="Times New Roman" w:eastAsia="Times New Roman" w:hAnsi="Times New Roman" w:cs="Times New Roman"/>
            <w:sz w:val="24"/>
            <w:szCs w:val="24"/>
          </w:rPr>
          <w:t xml:space="preserve"> the</w:t>
        </w:r>
      </w:ins>
      <w:r>
        <w:rPr>
          <w:rFonts w:ascii="Times New Roman" w:eastAsia="Times New Roman" w:hAnsi="Times New Roman" w:cs="Times New Roman"/>
          <w:sz w:val="24"/>
          <w:szCs w:val="24"/>
        </w:rPr>
        <w:t xml:space="preserve"> above figures, it can be </w:t>
      </w:r>
      <w:del w:id="295" w:author="SajithChamara" w:date="2018-10-10T18:24:00Z">
        <w:r w:rsidDel="00380362">
          <w:rPr>
            <w:rFonts w:ascii="Times New Roman" w:eastAsia="Times New Roman" w:hAnsi="Times New Roman" w:cs="Times New Roman"/>
            <w:sz w:val="24"/>
            <w:szCs w:val="24"/>
          </w:rPr>
          <w:delText xml:space="preserve">seen </w:delText>
        </w:r>
      </w:del>
      <w:ins w:id="296" w:author="SajithChamara" w:date="2018-10-10T18:24:00Z">
        <w:r w:rsidR="00380362">
          <w:rPr>
            <w:rFonts w:ascii="Times New Roman" w:eastAsia="Times New Roman" w:hAnsi="Times New Roman" w:cs="Times New Roman"/>
            <w:sz w:val="24"/>
            <w:szCs w:val="24"/>
          </w:rPr>
          <w:t xml:space="preserve">observed </w:t>
        </w:r>
      </w:ins>
      <w:r>
        <w:rPr>
          <w:rFonts w:ascii="Times New Roman" w:eastAsia="Times New Roman" w:hAnsi="Times New Roman" w:cs="Times New Roman"/>
          <w:sz w:val="24"/>
          <w:szCs w:val="24"/>
        </w:rPr>
        <w:t xml:space="preserve">that all the nodes are dynamically calculating and updating their trust table records. As shown in </w:t>
      </w:r>
      <w:ins w:id="297" w:author="Upeksha Rathnasena" w:date="2018-10-10T11:15:00Z">
        <w:r w:rsidR="00C675C1">
          <w:rPr>
            <w:rFonts w:ascii="Times New Roman" w:eastAsia="Times New Roman" w:hAnsi="Times New Roman" w:cs="Times New Roman"/>
            <w:sz w:val="24"/>
            <w:szCs w:val="24"/>
          </w:rPr>
          <w:t>F</w:t>
        </w:r>
      </w:ins>
      <w:del w:id="298" w:author="Upeksha Rathnasena" w:date="2018-10-10T11:15:00Z">
        <w:r w:rsidDel="00C675C1">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igure 3.2, the node 1 (with the IP address of 10.0.0.2) has recognized its neighbor, node 2 (10.0.0.3) to be pure malicious. According to the trust table of 10.0.0.2</w:t>
      </w:r>
      <w:del w:id="299" w:author="SajithChamara" w:date="2018-10-10T18:25:00Z">
        <w:r w:rsidDel="00380362">
          <w:rPr>
            <w:rFonts w:ascii="Times New Roman" w:eastAsia="Times New Roman" w:hAnsi="Times New Roman" w:cs="Times New Roman"/>
            <w:sz w:val="24"/>
            <w:szCs w:val="24"/>
          </w:rPr>
          <w:delText>, soon as it was recognized</w:delText>
        </w:r>
      </w:del>
      <w:r>
        <w:rPr>
          <w:rFonts w:ascii="Times New Roman" w:eastAsia="Times New Roman" w:hAnsi="Times New Roman" w:cs="Times New Roman"/>
          <w:sz w:val="24"/>
          <w:szCs w:val="24"/>
        </w:rPr>
        <w:t>, the malicious node has been blacklisted</w:t>
      </w:r>
      <w:ins w:id="300" w:author="Upeksha Rathnasena" w:date="2018-10-10T11:15:00Z">
        <w:r w:rsidR="00C675C1">
          <w:rPr>
            <w:rFonts w:ascii="Times New Roman" w:eastAsia="Times New Roman" w:hAnsi="Times New Roman" w:cs="Times New Roman"/>
            <w:sz w:val="24"/>
            <w:szCs w:val="24"/>
          </w:rPr>
          <w:t xml:space="preserve"> immediately</w:t>
        </w:r>
      </w:ins>
      <w:r>
        <w:rPr>
          <w:rFonts w:ascii="Times New Roman" w:eastAsia="Times New Roman" w:hAnsi="Times New Roman" w:cs="Times New Roman"/>
          <w:sz w:val="24"/>
          <w:szCs w:val="24"/>
        </w:rPr>
        <w:t>. And after this process, the information has to be broadcasted to all the nodes.</w:t>
      </w:r>
    </w:p>
    <w:p w14:paraId="28871BBC" w14:textId="77777777" w:rsidR="00514ECC" w:rsidRDefault="00BE6C8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3FD07D" w14:textId="2330B3A5" w:rsidR="00514ECC" w:rsidRDefault="00BE6C84" w:rsidP="0073492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referring to </w:t>
      </w:r>
      <w:ins w:id="301" w:author="Upeksha Rathnasena" w:date="2018-10-10T11:16:00Z">
        <w:r w:rsidR="00C675C1">
          <w:rPr>
            <w:rFonts w:ascii="Times New Roman" w:eastAsia="Times New Roman" w:hAnsi="Times New Roman" w:cs="Times New Roman"/>
            <w:sz w:val="24"/>
            <w:szCs w:val="24"/>
          </w:rPr>
          <w:t>F</w:t>
        </w:r>
      </w:ins>
      <w:del w:id="302" w:author="Upeksha Rathnasena" w:date="2018-10-10T11:16:00Z">
        <w:r w:rsidDel="00C675C1">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igure 3.3, it is clear that all the nodes have received this broadcast and have deleted the node from their trust table hence the malicious node is isolated from the network. None of the nodes no longer has any information regarding the node 10.0.0.3.</w:t>
      </w:r>
    </w:p>
    <w:p w14:paraId="452E3968" w14:textId="77777777" w:rsidR="00514ECC" w:rsidRDefault="00BE6C8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5D1723" w14:textId="3DD418B4" w:rsidR="00514ECC" w:rsidRDefault="00BE6C84" w:rsidP="0073492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 recommendation is received, information regarding those recommendation values </w:t>
      </w:r>
      <w:r w:rsidR="00734921">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del w:id="303" w:author="SajithChamara" w:date="2018-10-10T18:25:00Z">
        <w:r w:rsidDel="00380362">
          <w:rPr>
            <w:rFonts w:ascii="Times New Roman" w:eastAsia="Times New Roman" w:hAnsi="Times New Roman" w:cs="Times New Roman"/>
            <w:sz w:val="24"/>
            <w:szCs w:val="24"/>
          </w:rPr>
          <w:delText xml:space="preserve">being </w:delText>
        </w:r>
      </w:del>
      <w:r>
        <w:rPr>
          <w:rFonts w:ascii="Times New Roman" w:eastAsia="Times New Roman" w:hAnsi="Times New Roman" w:cs="Times New Roman"/>
          <w:sz w:val="24"/>
          <w:szCs w:val="24"/>
        </w:rPr>
        <w:t xml:space="preserve">stored in the recommendations table of each node as well. The maturity value calculated has been changed over time with the increasing number of </w:t>
      </w:r>
      <w:r w:rsidR="00734921">
        <w:rPr>
          <w:rFonts w:ascii="Times New Roman" w:eastAsia="Times New Roman" w:hAnsi="Times New Roman" w:cs="Times New Roman"/>
          <w:sz w:val="24"/>
          <w:szCs w:val="24"/>
        </w:rPr>
        <w:t>interactions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between the nodes. This has affected </w:t>
      </w:r>
      <w:del w:id="304" w:author="SajithChamara" w:date="2018-10-10T18:25:00Z">
        <w:r w:rsidDel="00380362">
          <w:rPr>
            <w:rFonts w:ascii="Times New Roman" w:eastAsia="Times New Roman" w:hAnsi="Times New Roman" w:cs="Times New Roman"/>
            <w:sz w:val="24"/>
            <w:szCs w:val="24"/>
          </w:rPr>
          <w:delText xml:space="preserve">to </w:delText>
        </w:r>
      </w:del>
      <w:r>
        <w:rPr>
          <w:rFonts w:ascii="Times New Roman" w:eastAsia="Times New Roman" w:hAnsi="Times New Roman" w:cs="Times New Roman"/>
          <w:sz w:val="24"/>
          <w:szCs w:val="24"/>
        </w:rPr>
        <w:t>indirect trust and therefore, the global trust has been changed in the trust tables as well.</w:t>
      </w:r>
    </w:p>
    <w:p w14:paraId="234D50B7" w14:textId="77777777" w:rsidR="00514ECC" w:rsidRDefault="00BE6C84" w:rsidP="0073492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analysis is implemented to compare trust-based routing protocol with AODV routing protocol based on 3 matrices in Network Simulator 3 (NS3). 20 nodes are placed for the simulation with the random waypoint mobility model.</w:t>
      </w:r>
    </w:p>
    <w:p w14:paraId="681E3C64" w14:textId="77777777" w:rsidR="009444A2" w:rsidRDefault="009444A2">
      <w:pPr>
        <w:spacing w:after="0" w:line="240" w:lineRule="auto"/>
        <w:jc w:val="both"/>
        <w:rPr>
          <w:rFonts w:ascii="Times New Roman" w:eastAsia="Times New Roman" w:hAnsi="Times New Roman" w:cs="Times New Roman"/>
          <w:sz w:val="24"/>
          <w:szCs w:val="24"/>
        </w:rPr>
      </w:pPr>
    </w:p>
    <w:p w14:paraId="6AFFC635" w14:textId="77777777" w:rsidR="009444A2" w:rsidRDefault="009444A2">
      <w:pPr>
        <w:spacing w:after="0" w:line="240" w:lineRule="auto"/>
        <w:jc w:val="both"/>
        <w:rPr>
          <w:rFonts w:ascii="Times New Roman" w:eastAsia="Times New Roman" w:hAnsi="Times New Roman" w:cs="Times New Roman"/>
          <w:sz w:val="24"/>
          <w:szCs w:val="24"/>
        </w:rPr>
      </w:pPr>
    </w:p>
    <w:p w14:paraId="7163BF16" w14:textId="77777777" w:rsidR="00734921" w:rsidRPr="00B13CCF" w:rsidRDefault="00734921" w:rsidP="00734921">
      <w:pPr>
        <w:jc w:val="center"/>
        <w:rPr>
          <w:rFonts w:ascii="Times New Roman" w:hAnsi="Times New Roman" w:cs="Times New Roman"/>
          <w:sz w:val="18"/>
          <w:szCs w:val="18"/>
        </w:rPr>
      </w:pPr>
      <w:r w:rsidRPr="00C76446">
        <w:rPr>
          <w:rFonts w:ascii="Times New Roman" w:hAnsi="Times New Roman" w:cs="Times New Roman"/>
          <w:sz w:val="20"/>
          <w:szCs w:val="20"/>
        </w:rPr>
        <w:t>Table 3.1.: Simulation Parameters</w:t>
      </w:r>
    </w:p>
    <w:tbl>
      <w:tblPr>
        <w:tblStyle w:val="a9"/>
        <w:tblW w:w="8222" w:type="dxa"/>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4"/>
        <w:gridCol w:w="3828"/>
      </w:tblGrid>
      <w:tr w:rsidR="00514ECC" w14:paraId="1AA4F30E" w14:textId="77777777" w:rsidTr="00C80843">
        <w:trPr>
          <w:trHeight w:val="240"/>
        </w:trPr>
        <w:tc>
          <w:tcPr>
            <w:tcW w:w="4394" w:type="dxa"/>
            <w:tcMar>
              <w:top w:w="40" w:type="dxa"/>
              <w:left w:w="100" w:type="dxa"/>
              <w:bottom w:w="100" w:type="dxa"/>
              <w:right w:w="120" w:type="dxa"/>
            </w:tcMar>
          </w:tcPr>
          <w:p w14:paraId="1AA6951F" w14:textId="77777777" w:rsidR="00514ECC" w:rsidRPr="00C80843" w:rsidRDefault="00BE6C84">
            <w:pPr>
              <w:spacing w:after="0" w:line="240" w:lineRule="auto"/>
              <w:ind w:left="100"/>
              <w:jc w:val="center"/>
              <w:rPr>
                <w:rFonts w:ascii="Times New Roman" w:eastAsia="Times New Roman" w:hAnsi="Times New Roman" w:cs="Times New Roman"/>
                <w:sz w:val="24"/>
                <w:szCs w:val="24"/>
              </w:rPr>
            </w:pPr>
            <w:r w:rsidRPr="00C80843">
              <w:rPr>
                <w:rFonts w:ascii="Times New Roman" w:eastAsia="Times New Roman" w:hAnsi="Times New Roman" w:cs="Times New Roman"/>
                <w:b/>
                <w:sz w:val="24"/>
                <w:szCs w:val="24"/>
              </w:rPr>
              <w:t>System Parameters</w:t>
            </w:r>
          </w:p>
        </w:tc>
        <w:tc>
          <w:tcPr>
            <w:tcW w:w="3828" w:type="dxa"/>
            <w:tcMar>
              <w:top w:w="40" w:type="dxa"/>
              <w:left w:w="100" w:type="dxa"/>
              <w:bottom w:w="100" w:type="dxa"/>
              <w:right w:w="120" w:type="dxa"/>
            </w:tcMar>
          </w:tcPr>
          <w:p w14:paraId="03B38FEC" w14:textId="77777777" w:rsidR="00514ECC" w:rsidRPr="00C80843" w:rsidRDefault="00BE6C84">
            <w:pPr>
              <w:spacing w:after="0" w:line="240" w:lineRule="auto"/>
              <w:ind w:left="100"/>
              <w:jc w:val="center"/>
              <w:rPr>
                <w:rFonts w:ascii="Times New Roman" w:eastAsia="Times New Roman" w:hAnsi="Times New Roman" w:cs="Times New Roman"/>
                <w:sz w:val="24"/>
                <w:szCs w:val="24"/>
              </w:rPr>
            </w:pPr>
            <w:r w:rsidRPr="00C80843">
              <w:rPr>
                <w:rFonts w:ascii="Times New Roman" w:eastAsia="Times New Roman" w:hAnsi="Times New Roman" w:cs="Times New Roman"/>
                <w:b/>
                <w:sz w:val="24"/>
                <w:szCs w:val="24"/>
              </w:rPr>
              <w:t>Values Utilized</w:t>
            </w:r>
          </w:p>
        </w:tc>
      </w:tr>
      <w:tr w:rsidR="00514ECC" w14:paraId="53EEC238" w14:textId="77777777" w:rsidTr="00C80843">
        <w:trPr>
          <w:trHeight w:val="20"/>
        </w:trPr>
        <w:tc>
          <w:tcPr>
            <w:tcW w:w="4394" w:type="dxa"/>
            <w:tcMar>
              <w:top w:w="40" w:type="dxa"/>
              <w:left w:w="100" w:type="dxa"/>
              <w:bottom w:w="100" w:type="dxa"/>
              <w:right w:w="120" w:type="dxa"/>
            </w:tcMar>
          </w:tcPr>
          <w:p w14:paraId="450D1AE8" w14:textId="77777777" w:rsidR="00514ECC" w:rsidRPr="00C80843" w:rsidRDefault="00BE6C84">
            <w:pPr>
              <w:spacing w:after="0" w:line="240" w:lineRule="auto"/>
              <w:ind w:left="100"/>
              <w:jc w:val="center"/>
              <w:rPr>
                <w:rFonts w:ascii="Times New Roman" w:eastAsia="Times New Roman" w:hAnsi="Times New Roman" w:cs="Times New Roman"/>
                <w:sz w:val="24"/>
                <w:szCs w:val="24"/>
              </w:rPr>
            </w:pPr>
            <w:r w:rsidRPr="00C80843">
              <w:rPr>
                <w:rFonts w:ascii="Times New Roman" w:eastAsia="Times New Roman" w:hAnsi="Times New Roman" w:cs="Times New Roman"/>
                <w:sz w:val="24"/>
                <w:szCs w:val="24"/>
              </w:rPr>
              <w:t>Number of Mobile Nodes</w:t>
            </w:r>
          </w:p>
        </w:tc>
        <w:tc>
          <w:tcPr>
            <w:tcW w:w="3828" w:type="dxa"/>
            <w:tcMar>
              <w:top w:w="40" w:type="dxa"/>
              <w:left w:w="100" w:type="dxa"/>
              <w:bottom w:w="100" w:type="dxa"/>
              <w:right w:w="120" w:type="dxa"/>
            </w:tcMar>
          </w:tcPr>
          <w:p w14:paraId="22CE0050" w14:textId="77777777" w:rsidR="00514ECC" w:rsidRPr="00C80843" w:rsidRDefault="00BE6C84">
            <w:pPr>
              <w:spacing w:after="0" w:line="240" w:lineRule="auto"/>
              <w:ind w:left="100"/>
              <w:jc w:val="center"/>
              <w:rPr>
                <w:rFonts w:ascii="Times New Roman" w:eastAsia="Times New Roman" w:hAnsi="Times New Roman" w:cs="Times New Roman"/>
                <w:sz w:val="24"/>
                <w:szCs w:val="24"/>
              </w:rPr>
            </w:pPr>
            <w:r w:rsidRPr="00C80843">
              <w:rPr>
                <w:rFonts w:ascii="Times New Roman" w:eastAsia="Times New Roman" w:hAnsi="Times New Roman" w:cs="Times New Roman"/>
                <w:sz w:val="24"/>
                <w:szCs w:val="24"/>
              </w:rPr>
              <w:t>20</w:t>
            </w:r>
          </w:p>
        </w:tc>
      </w:tr>
      <w:tr w:rsidR="00514ECC" w14:paraId="77DA6E25" w14:textId="77777777" w:rsidTr="00C80843">
        <w:trPr>
          <w:trHeight w:val="200"/>
        </w:trPr>
        <w:tc>
          <w:tcPr>
            <w:tcW w:w="4394" w:type="dxa"/>
            <w:tcMar>
              <w:top w:w="40" w:type="dxa"/>
              <w:left w:w="100" w:type="dxa"/>
              <w:bottom w:w="100" w:type="dxa"/>
              <w:right w:w="120" w:type="dxa"/>
            </w:tcMar>
          </w:tcPr>
          <w:p w14:paraId="099DD14A" w14:textId="77777777" w:rsidR="00514ECC" w:rsidRPr="00C80843" w:rsidRDefault="00BE6C84">
            <w:pPr>
              <w:spacing w:after="0" w:line="240" w:lineRule="auto"/>
              <w:ind w:left="100"/>
              <w:jc w:val="center"/>
              <w:rPr>
                <w:rFonts w:ascii="Times New Roman" w:eastAsia="Times New Roman" w:hAnsi="Times New Roman" w:cs="Times New Roman"/>
                <w:sz w:val="24"/>
                <w:szCs w:val="24"/>
              </w:rPr>
            </w:pPr>
            <w:r w:rsidRPr="00C80843">
              <w:rPr>
                <w:rFonts w:ascii="Times New Roman" w:eastAsia="Times New Roman" w:hAnsi="Times New Roman" w:cs="Times New Roman"/>
                <w:sz w:val="24"/>
                <w:szCs w:val="24"/>
              </w:rPr>
              <w:t>Number of malicious nodes</w:t>
            </w:r>
          </w:p>
        </w:tc>
        <w:tc>
          <w:tcPr>
            <w:tcW w:w="3828" w:type="dxa"/>
            <w:tcMar>
              <w:top w:w="40" w:type="dxa"/>
              <w:left w:w="100" w:type="dxa"/>
              <w:bottom w:w="100" w:type="dxa"/>
              <w:right w:w="120" w:type="dxa"/>
            </w:tcMar>
          </w:tcPr>
          <w:p w14:paraId="0672A96D" w14:textId="77777777" w:rsidR="00514ECC" w:rsidRPr="00C80843" w:rsidRDefault="00BE6C84">
            <w:pPr>
              <w:spacing w:after="0" w:line="240" w:lineRule="auto"/>
              <w:ind w:left="100"/>
              <w:jc w:val="center"/>
              <w:rPr>
                <w:rFonts w:ascii="Times New Roman" w:eastAsia="Times New Roman" w:hAnsi="Times New Roman" w:cs="Times New Roman"/>
                <w:sz w:val="24"/>
                <w:szCs w:val="24"/>
              </w:rPr>
            </w:pPr>
            <w:r w:rsidRPr="00C80843">
              <w:rPr>
                <w:rFonts w:ascii="Times New Roman" w:eastAsia="Times New Roman" w:hAnsi="Times New Roman" w:cs="Times New Roman"/>
                <w:sz w:val="24"/>
                <w:szCs w:val="24"/>
              </w:rPr>
              <w:t>0,2, 4, 6, 8</w:t>
            </w:r>
          </w:p>
        </w:tc>
      </w:tr>
      <w:tr w:rsidR="00514ECC" w14:paraId="74686A0B" w14:textId="77777777" w:rsidTr="00C80843">
        <w:trPr>
          <w:trHeight w:val="220"/>
        </w:trPr>
        <w:tc>
          <w:tcPr>
            <w:tcW w:w="4394" w:type="dxa"/>
            <w:tcMar>
              <w:top w:w="40" w:type="dxa"/>
              <w:left w:w="100" w:type="dxa"/>
              <w:bottom w:w="100" w:type="dxa"/>
              <w:right w:w="120" w:type="dxa"/>
            </w:tcMar>
          </w:tcPr>
          <w:p w14:paraId="11C08073" w14:textId="77777777" w:rsidR="00514ECC" w:rsidRPr="00C80843" w:rsidRDefault="00BE6C84">
            <w:pPr>
              <w:spacing w:after="0" w:line="240" w:lineRule="auto"/>
              <w:ind w:left="100"/>
              <w:jc w:val="center"/>
              <w:rPr>
                <w:rFonts w:ascii="Times New Roman" w:eastAsia="Times New Roman" w:hAnsi="Times New Roman" w:cs="Times New Roman"/>
                <w:sz w:val="24"/>
                <w:szCs w:val="24"/>
              </w:rPr>
            </w:pPr>
            <w:r w:rsidRPr="00C80843">
              <w:rPr>
                <w:rFonts w:ascii="Times New Roman" w:eastAsia="Times New Roman" w:hAnsi="Times New Roman" w:cs="Times New Roman"/>
                <w:sz w:val="24"/>
                <w:szCs w:val="24"/>
              </w:rPr>
              <w:t>Mobility Model</w:t>
            </w:r>
          </w:p>
        </w:tc>
        <w:tc>
          <w:tcPr>
            <w:tcW w:w="3828" w:type="dxa"/>
            <w:tcMar>
              <w:top w:w="40" w:type="dxa"/>
              <w:left w:w="100" w:type="dxa"/>
              <w:bottom w:w="100" w:type="dxa"/>
              <w:right w:w="120" w:type="dxa"/>
            </w:tcMar>
          </w:tcPr>
          <w:p w14:paraId="210C6AC2" w14:textId="77777777" w:rsidR="00514ECC" w:rsidRPr="00C80843" w:rsidRDefault="00BE6C84">
            <w:pPr>
              <w:spacing w:after="0" w:line="240" w:lineRule="auto"/>
              <w:ind w:left="100"/>
              <w:jc w:val="center"/>
              <w:rPr>
                <w:rFonts w:ascii="Times New Roman" w:eastAsia="Times New Roman" w:hAnsi="Times New Roman" w:cs="Times New Roman"/>
                <w:sz w:val="24"/>
                <w:szCs w:val="24"/>
              </w:rPr>
            </w:pPr>
            <w:r w:rsidRPr="00C80843">
              <w:rPr>
                <w:rFonts w:ascii="Times New Roman" w:eastAsia="Times New Roman" w:hAnsi="Times New Roman" w:cs="Times New Roman"/>
                <w:sz w:val="24"/>
                <w:szCs w:val="24"/>
              </w:rPr>
              <w:t>Random Waypoint Mobility</w:t>
            </w:r>
          </w:p>
        </w:tc>
      </w:tr>
      <w:tr w:rsidR="00514ECC" w14:paraId="2F2EAF7F" w14:textId="77777777" w:rsidTr="00C80843">
        <w:trPr>
          <w:trHeight w:val="360"/>
        </w:trPr>
        <w:tc>
          <w:tcPr>
            <w:tcW w:w="4394" w:type="dxa"/>
            <w:tcMar>
              <w:top w:w="40" w:type="dxa"/>
              <w:left w:w="100" w:type="dxa"/>
              <w:bottom w:w="100" w:type="dxa"/>
              <w:right w:w="120" w:type="dxa"/>
            </w:tcMar>
          </w:tcPr>
          <w:p w14:paraId="64B91278" w14:textId="77777777" w:rsidR="00514ECC" w:rsidRPr="00C80843" w:rsidRDefault="00BE6C84">
            <w:pPr>
              <w:spacing w:after="0" w:line="240" w:lineRule="auto"/>
              <w:ind w:left="100"/>
              <w:jc w:val="center"/>
              <w:rPr>
                <w:rFonts w:ascii="Times New Roman" w:eastAsia="Times New Roman" w:hAnsi="Times New Roman" w:cs="Times New Roman"/>
                <w:sz w:val="24"/>
                <w:szCs w:val="24"/>
              </w:rPr>
            </w:pPr>
            <w:r w:rsidRPr="00C80843">
              <w:rPr>
                <w:rFonts w:ascii="Times New Roman" w:eastAsia="Times New Roman" w:hAnsi="Times New Roman" w:cs="Times New Roman"/>
                <w:sz w:val="24"/>
                <w:szCs w:val="24"/>
              </w:rPr>
              <w:t>Simulation Duration</w:t>
            </w:r>
          </w:p>
        </w:tc>
        <w:tc>
          <w:tcPr>
            <w:tcW w:w="3828" w:type="dxa"/>
            <w:tcMar>
              <w:top w:w="40" w:type="dxa"/>
              <w:left w:w="100" w:type="dxa"/>
              <w:bottom w:w="100" w:type="dxa"/>
              <w:right w:w="120" w:type="dxa"/>
            </w:tcMar>
          </w:tcPr>
          <w:p w14:paraId="2B0663C8" w14:textId="77777777" w:rsidR="00514ECC" w:rsidRPr="00C80843" w:rsidRDefault="00BE6C84">
            <w:pPr>
              <w:spacing w:after="0" w:line="240" w:lineRule="auto"/>
              <w:ind w:left="100"/>
              <w:jc w:val="center"/>
              <w:rPr>
                <w:rFonts w:ascii="Times New Roman" w:eastAsia="Times New Roman" w:hAnsi="Times New Roman" w:cs="Times New Roman"/>
                <w:sz w:val="24"/>
                <w:szCs w:val="24"/>
              </w:rPr>
            </w:pPr>
            <w:r w:rsidRPr="00C80843">
              <w:rPr>
                <w:rFonts w:ascii="Times New Roman" w:eastAsia="Times New Roman" w:hAnsi="Times New Roman" w:cs="Times New Roman"/>
                <w:sz w:val="24"/>
                <w:szCs w:val="24"/>
              </w:rPr>
              <w:t>100 Sec</w:t>
            </w:r>
          </w:p>
        </w:tc>
      </w:tr>
    </w:tbl>
    <w:p w14:paraId="2D0F6BB0" w14:textId="77777777" w:rsidR="00514ECC" w:rsidRDefault="00514ECC">
      <w:pPr>
        <w:spacing w:after="200" w:line="240" w:lineRule="auto"/>
        <w:rPr>
          <w:rFonts w:ascii="Times New Roman" w:eastAsia="Times New Roman" w:hAnsi="Times New Roman" w:cs="Times New Roman"/>
          <w:sz w:val="18"/>
          <w:szCs w:val="18"/>
        </w:rPr>
      </w:pPr>
      <w:bookmarkStart w:id="305" w:name="_m95ion28i36w" w:colFirst="0" w:colLast="0"/>
      <w:bookmarkEnd w:id="305"/>
    </w:p>
    <w:p w14:paraId="43A2FC87" w14:textId="77777777" w:rsidR="009444A2" w:rsidRDefault="009444A2">
      <w:pPr>
        <w:spacing w:after="200" w:line="240" w:lineRule="auto"/>
        <w:rPr>
          <w:rFonts w:ascii="Times New Roman" w:eastAsia="Times New Roman" w:hAnsi="Times New Roman" w:cs="Times New Roman"/>
          <w:sz w:val="18"/>
          <w:szCs w:val="18"/>
        </w:rPr>
      </w:pPr>
    </w:p>
    <w:p w14:paraId="5EBEACB8" w14:textId="77777777" w:rsidR="00514ECC" w:rsidRDefault="00BE6C84">
      <w:pPr>
        <w:pStyle w:val="Heading2"/>
        <w:spacing w:before="360" w:after="80" w:line="240" w:lineRule="auto"/>
        <w:rPr>
          <w:rFonts w:ascii="Times New Roman" w:eastAsia="Times New Roman" w:hAnsi="Times New Roman" w:cs="Times New Roman"/>
          <w:b/>
          <w:color w:val="000000"/>
          <w:sz w:val="24"/>
          <w:szCs w:val="24"/>
        </w:rPr>
      </w:pPr>
      <w:bookmarkStart w:id="306" w:name="_p1n3pil9x6cv" w:colFirst="0" w:colLast="0"/>
      <w:bookmarkStart w:id="307" w:name="_Toc526965931"/>
      <w:bookmarkEnd w:id="306"/>
      <w:r>
        <w:rPr>
          <w:rFonts w:ascii="Times New Roman" w:eastAsia="Times New Roman" w:hAnsi="Times New Roman" w:cs="Times New Roman"/>
          <w:b/>
          <w:color w:val="000000"/>
          <w:sz w:val="24"/>
          <w:szCs w:val="24"/>
        </w:rPr>
        <w:t>3.1. Vary the number of malicious nodes</w:t>
      </w:r>
      <w:bookmarkEnd w:id="307"/>
    </w:p>
    <w:p w14:paraId="53F4FB57" w14:textId="77777777" w:rsidR="00C80843" w:rsidRPr="00C80843" w:rsidRDefault="00C80843" w:rsidP="00C80843"/>
    <w:p w14:paraId="785B130A" w14:textId="4D39828F" w:rsidR="00514ECC" w:rsidRPr="00734921" w:rsidRDefault="00BE6C84" w:rsidP="00734921">
      <w:pPr>
        <w:spacing w:line="360" w:lineRule="auto"/>
        <w:jc w:val="both"/>
        <w:rPr>
          <w:rFonts w:ascii="Times New Roman" w:hAnsi="Times New Roman" w:cs="Times New Roman"/>
          <w:i/>
          <w:sz w:val="24"/>
          <w:szCs w:val="24"/>
        </w:rPr>
      </w:pPr>
      <w:bookmarkStart w:id="308" w:name="_gvp83u6g6h7z" w:colFirst="0" w:colLast="0"/>
      <w:bookmarkEnd w:id="308"/>
      <w:r w:rsidRPr="00734921">
        <w:rPr>
          <w:rFonts w:ascii="Times New Roman" w:hAnsi="Times New Roman" w:cs="Times New Roman"/>
          <w:sz w:val="24"/>
          <w:szCs w:val="24"/>
        </w:rPr>
        <w:t>Since identifying and isolating malicious nodes is the main aim of the simulation, malicious nodes are included in the network to validate the performance. The number of malicious nodes is increased step by step and analyzed</w:t>
      </w:r>
      <w:ins w:id="309" w:author="Upeksha Rathnasena" w:date="2018-10-10T11:17:00Z">
        <w:r w:rsidR="00C675C1">
          <w:rPr>
            <w:rFonts w:ascii="Times New Roman" w:hAnsi="Times New Roman" w:cs="Times New Roman"/>
            <w:sz w:val="24"/>
            <w:szCs w:val="24"/>
          </w:rPr>
          <w:t xml:space="preserve"> using</w:t>
        </w:r>
      </w:ins>
      <w:r w:rsidRPr="00734921">
        <w:rPr>
          <w:rFonts w:ascii="Times New Roman" w:hAnsi="Times New Roman" w:cs="Times New Roman"/>
          <w:sz w:val="24"/>
          <w:szCs w:val="24"/>
        </w:rPr>
        <w:t xml:space="preserve"> the results in AODV routing protocol and trust-based routing protocol.</w:t>
      </w:r>
    </w:p>
    <w:p w14:paraId="58F6700D" w14:textId="77777777" w:rsidR="00514ECC" w:rsidRDefault="00BE6C84">
      <w:pPr>
        <w:pStyle w:val="Heading3"/>
        <w:spacing w:before="280" w:line="276" w:lineRule="auto"/>
        <w:jc w:val="both"/>
        <w:rPr>
          <w:rFonts w:ascii="Times New Roman" w:eastAsia="Times New Roman" w:hAnsi="Times New Roman" w:cs="Times New Roman"/>
          <w:i/>
          <w:color w:val="000000"/>
          <w:sz w:val="20"/>
          <w:szCs w:val="20"/>
        </w:rPr>
      </w:pPr>
      <w:bookmarkStart w:id="310" w:name="_iabhbeqotsf6" w:colFirst="0" w:colLast="0"/>
      <w:bookmarkStart w:id="311" w:name="_Toc526965932"/>
      <w:bookmarkEnd w:id="310"/>
      <w:r>
        <w:rPr>
          <w:rFonts w:ascii="Times New Roman" w:eastAsia="Times New Roman" w:hAnsi="Times New Roman" w:cs="Times New Roman"/>
          <w:b/>
          <w:color w:val="000000"/>
        </w:rPr>
        <w:t>3.1.1. Packet Delivery Ratio</w:t>
      </w:r>
      <w:bookmarkEnd w:id="311"/>
    </w:p>
    <w:p w14:paraId="013581A9" w14:textId="77777777" w:rsidR="00514ECC" w:rsidRDefault="00514ECC">
      <w:pPr>
        <w:spacing w:after="0" w:line="240" w:lineRule="auto"/>
        <w:jc w:val="center"/>
        <w:rPr>
          <w:rFonts w:ascii="Times New Roman" w:eastAsia="Times New Roman" w:hAnsi="Times New Roman" w:cs="Times New Roman"/>
          <w:sz w:val="20"/>
          <w:szCs w:val="20"/>
        </w:rPr>
      </w:pPr>
    </w:p>
    <w:p w14:paraId="7CBBE930" w14:textId="77777777" w:rsidR="00514ECC" w:rsidRDefault="00BE6C8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bidi="ar-SA"/>
        </w:rPr>
        <w:drawing>
          <wp:inline distT="0" distB="0" distL="114300" distR="114300" wp14:anchorId="55564953" wp14:editId="6A47E4CB">
            <wp:extent cx="3313053" cy="1646238"/>
            <wp:effectExtent l="0" t="0" r="0" b="0"/>
            <wp:docPr id="11"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22"/>
                    <a:srcRect/>
                    <a:stretch>
                      <a:fillRect/>
                    </a:stretch>
                  </pic:blipFill>
                  <pic:spPr>
                    <a:xfrm>
                      <a:off x="0" y="0"/>
                      <a:ext cx="3313053" cy="1646238"/>
                    </a:xfrm>
                    <a:prstGeom prst="rect">
                      <a:avLst/>
                    </a:prstGeom>
                    <a:ln/>
                  </pic:spPr>
                </pic:pic>
              </a:graphicData>
            </a:graphic>
          </wp:inline>
        </w:drawing>
      </w:r>
    </w:p>
    <w:p w14:paraId="4FEDCA81" w14:textId="3952FB2E" w:rsidR="00514ECC" w:rsidRPr="00B13CCF" w:rsidRDefault="00BE6C84" w:rsidP="00734921">
      <w:pPr>
        <w:jc w:val="center"/>
        <w:rPr>
          <w:rFonts w:ascii="Times New Roman" w:hAnsi="Times New Roman" w:cs="Times New Roman"/>
          <w:b/>
          <w:sz w:val="20"/>
          <w:szCs w:val="20"/>
        </w:rPr>
      </w:pPr>
      <w:bookmarkStart w:id="312" w:name="_lcy6evl0jntz" w:colFirst="0" w:colLast="0"/>
      <w:bookmarkEnd w:id="312"/>
      <w:r w:rsidRPr="00B13CCF">
        <w:rPr>
          <w:rFonts w:ascii="Times New Roman" w:hAnsi="Times New Roman" w:cs="Times New Roman"/>
          <w:sz w:val="20"/>
          <w:szCs w:val="20"/>
        </w:rPr>
        <w:t>Figure 3.</w:t>
      </w:r>
      <w:r w:rsidR="00997347">
        <w:rPr>
          <w:rFonts w:ascii="Times New Roman" w:hAnsi="Times New Roman" w:cs="Times New Roman"/>
          <w:sz w:val="20"/>
          <w:szCs w:val="20"/>
        </w:rPr>
        <w:t>4</w:t>
      </w:r>
      <w:r w:rsidRPr="00B13CCF">
        <w:rPr>
          <w:rFonts w:ascii="Times New Roman" w:hAnsi="Times New Roman" w:cs="Times New Roman"/>
          <w:sz w:val="20"/>
          <w:szCs w:val="20"/>
        </w:rPr>
        <w:t>: Packet Delivery Ratio</w:t>
      </w:r>
    </w:p>
    <w:p w14:paraId="707E83D0" w14:textId="77777777" w:rsidR="00514ECC" w:rsidRPr="00B13CCF" w:rsidRDefault="00514ECC">
      <w:pPr>
        <w:tabs>
          <w:tab w:val="left" w:pos="533"/>
        </w:tabs>
        <w:spacing w:before="80" w:after="200" w:line="240" w:lineRule="auto"/>
        <w:ind w:left="360"/>
        <w:jc w:val="both"/>
        <w:rPr>
          <w:rFonts w:ascii="Times New Roman" w:eastAsia="Times New Roman" w:hAnsi="Times New Roman" w:cs="Times New Roman"/>
          <w:sz w:val="14"/>
          <w:szCs w:val="14"/>
        </w:rPr>
      </w:pPr>
      <w:bookmarkStart w:id="313" w:name="_1ju1dy9kzaaj" w:colFirst="0" w:colLast="0"/>
      <w:bookmarkEnd w:id="313"/>
    </w:p>
    <w:p w14:paraId="4093B14F" w14:textId="1CB30687" w:rsidR="00BE6C84" w:rsidRDefault="00BE6C84" w:rsidP="00C80843">
      <w:pPr>
        <w:tabs>
          <w:tab w:val="left" w:pos="533"/>
        </w:tabs>
        <w:spacing w:before="8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Packet delivery ratio of the trust-based model </w:t>
      </w:r>
      <w:del w:id="314" w:author="SajithChamara" w:date="2018-10-10T18:26:00Z">
        <w:r w:rsidDel="00380362">
          <w:rPr>
            <w:rFonts w:ascii="Times New Roman" w:eastAsia="Times New Roman" w:hAnsi="Times New Roman" w:cs="Times New Roman"/>
            <w:sz w:val="24"/>
            <w:szCs w:val="24"/>
          </w:rPr>
          <w:delText>is varying</w:delText>
        </w:r>
      </w:del>
      <w:ins w:id="315" w:author="SajithChamara" w:date="2018-10-10T18:26:00Z">
        <w:r w:rsidR="00380362">
          <w:rPr>
            <w:rFonts w:ascii="Times New Roman" w:eastAsia="Times New Roman" w:hAnsi="Times New Roman" w:cs="Times New Roman"/>
            <w:sz w:val="24"/>
            <w:szCs w:val="24"/>
          </w:rPr>
          <w:t>varies</w:t>
        </w:r>
      </w:ins>
      <w:r>
        <w:rPr>
          <w:rFonts w:ascii="Times New Roman" w:eastAsia="Times New Roman" w:hAnsi="Times New Roman" w:cs="Times New Roman"/>
          <w:sz w:val="24"/>
          <w:szCs w:val="24"/>
        </w:rPr>
        <w:t xml:space="preserve"> with</w:t>
      </w:r>
      <w:r w:rsidR="00FE23E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AODV routing protocol. The packet delivery ratio of both trust-based routing protocol and AODV routing protocol is decreased when the number of malicious nodes </w:t>
      </w:r>
      <w:del w:id="316" w:author="Upeksha Rathnasena" w:date="2018-10-10T11:18:00Z">
        <w:r w:rsidDel="00C675C1">
          <w:rPr>
            <w:rFonts w:ascii="Times New Roman" w:eastAsia="Times New Roman" w:hAnsi="Times New Roman" w:cs="Times New Roman"/>
            <w:sz w:val="24"/>
            <w:szCs w:val="24"/>
          </w:rPr>
          <w:delText xml:space="preserve">gets </w:delText>
        </w:r>
      </w:del>
      <w:r>
        <w:rPr>
          <w:rFonts w:ascii="Times New Roman" w:eastAsia="Times New Roman" w:hAnsi="Times New Roman" w:cs="Times New Roman"/>
          <w:sz w:val="24"/>
          <w:szCs w:val="24"/>
        </w:rPr>
        <w:t>increase</w:t>
      </w:r>
      <w:ins w:id="317" w:author="Upeksha Rathnasena" w:date="2018-10-10T11:18:00Z">
        <w:r w:rsidR="00C675C1">
          <w:rPr>
            <w:rFonts w:ascii="Times New Roman" w:eastAsia="Times New Roman" w:hAnsi="Times New Roman" w:cs="Times New Roman"/>
            <w:sz w:val="24"/>
            <w:szCs w:val="24"/>
          </w:rPr>
          <w:t>s</w:t>
        </w:r>
      </w:ins>
      <w:del w:id="318" w:author="Upeksha Rathnasena" w:date="2018-10-10T11:18:00Z">
        <w:r w:rsidDel="00C675C1">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The malicious nodes act as forwarders until trustworthy routes are established. Because of that</w:t>
      </w:r>
      <w:ins w:id="319" w:author="Upeksha Rathnasena" w:date="2018-10-10T11:18:00Z">
        <w:r w:rsidR="00C675C1">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ins w:id="320" w:author="SajithChamara" w:date="2018-10-10T18:26:00Z">
        <w:r w:rsidR="00136BB1">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packet delivery ratio is decreased.</w:t>
      </w:r>
    </w:p>
    <w:p w14:paraId="7D05E928" w14:textId="77777777" w:rsidR="00514ECC" w:rsidRDefault="00BE6C84">
      <w:pPr>
        <w:pStyle w:val="Heading3"/>
        <w:keepNext w:val="0"/>
        <w:keepLines w:val="0"/>
        <w:spacing w:before="280" w:line="276" w:lineRule="auto"/>
        <w:jc w:val="both"/>
        <w:rPr>
          <w:rFonts w:ascii="Times New Roman" w:eastAsia="Times New Roman" w:hAnsi="Times New Roman" w:cs="Times New Roman"/>
          <w:b/>
          <w:color w:val="000000"/>
        </w:rPr>
      </w:pPr>
      <w:bookmarkStart w:id="321" w:name="_jd7g9kwy4qq" w:colFirst="0" w:colLast="0"/>
      <w:bookmarkStart w:id="322" w:name="_Toc526965933"/>
      <w:bookmarkEnd w:id="321"/>
      <w:r>
        <w:rPr>
          <w:rFonts w:ascii="Times New Roman" w:eastAsia="Times New Roman" w:hAnsi="Times New Roman" w:cs="Times New Roman"/>
          <w:b/>
          <w:color w:val="000000"/>
        </w:rPr>
        <w:t>3.1.2. End to End Delay</w:t>
      </w:r>
      <w:bookmarkEnd w:id="322"/>
    </w:p>
    <w:p w14:paraId="66CE8BFB" w14:textId="77777777" w:rsidR="00514ECC" w:rsidRDefault="00514ECC">
      <w:pPr>
        <w:spacing w:after="0" w:line="240" w:lineRule="auto"/>
        <w:rPr>
          <w:rFonts w:ascii="Times New Roman" w:eastAsia="Times New Roman" w:hAnsi="Times New Roman" w:cs="Times New Roman"/>
          <w:sz w:val="20"/>
          <w:szCs w:val="20"/>
        </w:rPr>
      </w:pPr>
    </w:p>
    <w:p w14:paraId="1CDCFE1E" w14:textId="77777777" w:rsidR="00514ECC" w:rsidRDefault="00BE6C8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bidi="ar-SA"/>
        </w:rPr>
        <w:drawing>
          <wp:inline distT="0" distB="0" distL="114300" distR="114300" wp14:anchorId="6321324F" wp14:editId="0B93F67D">
            <wp:extent cx="2741295" cy="1463675"/>
            <wp:effectExtent l="0" t="0" r="0" b="0"/>
            <wp:docPr id="12"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23"/>
                    <a:srcRect/>
                    <a:stretch>
                      <a:fillRect/>
                    </a:stretch>
                  </pic:blipFill>
                  <pic:spPr>
                    <a:xfrm>
                      <a:off x="0" y="0"/>
                      <a:ext cx="2741295" cy="1463675"/>
                    </a:xfrm>
                    <a:prstGeom prst="rect">
                      <a:avLst/>
                    </a:prstGeom>
                    <a:ln/>
                  </pic:spPr>
                </pic:pic>
              </a:graphicData>
            </a:graphic>
          </wp:inline>
        </w:drawing>
      </w:r>
    </w:p>
    <w:p w14:paraId="650D87E2" w14:textId="3BF83008" w:rsidR="00514ECC" w:rsidRPr="00B13CCF" w:rsidRDefault="00BE6C84" w:rsidP="00FE23E5">
      <w:pPr>
        <w:jc w:val="center"/>
        <w:rPr>
          <w:rFonts w:ascii="Times New Roman" w:hAnsi="Times New Roman" w:cs="Times New Roman"/>
          <w:b/>
          <w:sz w:val="20"/>
          <w:szCs w:val="20"/>
        </w:rPr>
      </w:pPr>
      <w:bookmarkStart w:id="323" w:name="_h4zgniroj35t" w:colFirst="0" w:colLast="0"/>
      <w:bookmarkEnd w:id="323"/>
      <w:r w:rsidRPr="00B13CCF">
        <w:rPr>
          <w:rFonts w:ascii="Times New Roman" w:hAnsi="Times New Roman" w:cs="Times New Roman"/>
          <w:sz w:val="20"/>
          <w:szCs w:val="20"/>
        </w:rPr>
        <w:t>Figure 3.</w:t>
      </w:r>
      <w:r w:rsidR="00997347">
        <w:rPr>
          <w:rFonts w:ascii="Times New Roman" w:hAnsi="Times New Roman" w:cs="Times New Roman"/>
          <w:sz w:val="20"/>
          <w:szCs w:val="20"/>
        </w:rPr>
        <w:t>5</w:t>
      </w:r>
      <w:r w:rsidRPr="00B13CCF">
        <w:rPr>
          <w:rFonts w:ascii="Times New Roman" w:hAnsi="Times New Roman" w:cs="Times New Roman"/>
          <w:sz w:val="20"/>
          <w:szCs w:val="20"/>
        </w:rPr>
        <w:t>: End to End Delay</w:t>
      </w:r>
    </w:p>
    <w:p w14:paraId="5322D1C7" w14:textId="77777777" w:rsidR="00514ECC" w:rsidRDefault="00514ECC">
      <w:pPr>
        <w:spacing w:after="0" w:line="240" w:lineRule="auto"/>
        <w:jc w:val="center"/>
        <w:rPr>
          <w:rFonts w:ascii="Times New Roman" w:eastAsia="Times New Roman" w:hAnsi="Times New Roman" w:cs="Times New Roman"/>
          <w:sz w:val="20"/>
          <w:szCs w:val="20"/>
        </w:rPr>
      </w:pPr>
    </w:p>
    <w:p w14:paraId="79D68F9D" w14:textId="77777777" w:rsidR="00514ECC" w:rsidRDefault="00BE6C84" w:rsidP="00FE23E5">
      <w:pPr>
        <w:tabs>
          <w:tab w:val="left" w:pos="533"/>
        </w:tabs>
        <w:spacing w:before="80" w:after="20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End to end delay of trust-based routing protocol is high compared to AODV routing protocol. In the trust-based routing protocol, there is a trust calculation process to be executed which consumes time. Because of that trust-based model has a higher delay sum than traditional AODV.</w:t>
      </w:r>
    </w:p>
    <w:p w14:paraId="37506F73" w14:textId="77777777" w:rsidR="00514ECC" w:rsidRDefault="00BE6C84">
      <w:pPr>
        <w:pStyle w:val="Heading3"/>
        <w:keepNext w:val="0"/>
        <w:keepLines w:val="0"/>
        <w:spacing w:before="280" w:line="276" w:lineRule="auto"/>
        <w:jc w:val="both"/>
        <w:rPr>
          <w:rFonts w:ascii="Times New Roman" w:eastAsia="Times New Roman" w:hAnsi="Times New Roman" w:cs="Times New Roman"/>
          <w:b/>
          <w:color w:val="000000"/>
        </w:rPr>
      </w:pPr>
      <w:bookmarkStart w:id="324" w:name="_kzqcg9t7dnfs" w:colFirst="0" w:colLast="0"/>
      <w:bookmarkStart w:id="325" w:name="_Toc526965934"/>
      <w:bookmarkEnd w:id="324"/>
      <w:r>
        <w:rPr>
          <w:rFonts w:ascii="Times New Roman" w:eastAsia="Times New Roman" w:hAnsi="Times New Roman" w:cs="Times New Roman"/>
          <w:b/>
          <w:color w:val="000000"/>
        </w:rPr>
        <w:t>3.1.3. Packet Drop Ratio</w:t>
      </w:r>
      <w:bookmarkEnd w:id="325"/>
    </w:p>
    <w:p w14:paraId="23D05A88" w14:textId="77777777" w:rsidR="00514ECC" w:rsidRDefault="00514ECC">
      <w:pPr>
        <w:spacing w:after="0" w:line="240" w:lineRule="auto"/>
        <w:jc w:val="center"/>
        <w:rPr>
          <w:rFonts w:ascii="Times New Roman" w:eastAsia="Times New Roman" w:hAnsi="Times New Roman" w:cs="Times New Roman"/>
          <w:sz w:val="20"/>
          <w:szCs w:val="20"/>
        </w:rPr>
      </w:pPr>
    </w:p>
    <w:p w14:paraId="0B2DDF63" w14:textId="77777777" w:rsidR="00514ECC" w:rsidRDefault="00BE6C8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bidi="ar-SA"/>
        </w:rPr>
        <w:drawing>
          <wp:inline distT="0" distB="0" distL="114300" distR="114300" wp14:anchorId="4663E191" wp14:editId="00D14E72">
            <wp:extent cx="2776855" cy="1605915"/>
            <wp:effectExtent l="0" t="0" r="0" b="0"/>
            <wp:docPr id="1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4"/>
                    <a:srcRect/>
                    <a:stretch>
                      <a:fillRect/>
                    </a:stretch>
                  </pic:blipFill>
                  <pic:spPr>
                    <a:xfrm>
                      <a:off x="0" y="0"/>
                      <a:ext cx="2776855" cy="1605915"/>
                    </a:xfrm>
                    <a:prstGeom prst="rect">
                      <a:avLst/>
                    </a:prstGeom>
                    <a:ln/>
                  </pic:spPr>
                </pic:pic>
              </a:graphicData>
            </a:graphic>
          </wp:inline>
        </w:drawing>
      </w:r>
    </w:p>
    <w:p w14:paraId="79DF937B" w14:textId="4DECC227" w:rsidR="00514ECC" w:rsidRPr="00B13CCF" w:rsidRDefault="00BE6C84" w:rsidP="00FE23E5">
      <w:pPr>
        <w:jc w:val="center"/>
        <w:rPr>
          <w:rFonts w:ascii="Times New Roman" w:hAnsi="Times New Roman" w:cs="Times New Roman"/>
          <w:b/>
          <w:sz w:val="20"/>
          <w:szCs w:val="20"/>
        </w:rPr>
      </w:pPr>
      <w:bookmarkStart w:id="326" w:name="_3m2gl815q41t" w:colFirst="0" w:colLast="0"/>
      <w:bookmarkEnd w:id="326"/>
      <w:r w:rsidRPr="00B13CCF">
        <w:rPr>
          <w:rFonts w:ascii="Times New Roman" w:hAnsi="Times New Roman" w:cs="Times New Roman"/>
          <w:sz w:val="20"/>
          <w:szCs w:val="20"/>
        </w:rPr>
        <w:t>Figure 3.</w:t>
      </w:r>
      <w:r w:rsidR="00997347">
        <w:rPr>
          <w:rFonts w:ascii="Times New Roman" w:hAnsi="Times New Roman" w:cs="Times New Roman"/>
          <w:sz w:val="20"/>
          <w:szCs w:val="20"/>
        </w:rPr>
        <w:t>6</w:t>
      </w:r>
      <w:r w:rsidRPr="00B13CCF">
        <w:rPr>
          <w:rFonts w:ascii="Times New Roman" w:hAnsi="Times New Roman" w:cs="Times New Roman"/>
          <w:sz w:val="20"/>
          <w:szCs w:val="20"/>
        </w:rPr>
        <w:t>: Packet Drop Ratio</w:t>
      </w:r>
    </w:p>
    <w:p w14:paraId="1129D092" w14:textId="77777777" w:rsidR="00514ECC" w:rsidRDefault="00514ECC">
      <w:pPr>
        <w:spacing w:after="0" w:line="240" w:lineRule="auto"/>
        <w:jc w:val="center"/>
        <w:rPr>
          <w:rFonts w:ascii="Times New Roman" w:eastAsia="Times New Roman" w:hAnsi="Times New Roman" w:cs="Times New Roman"/>
          <w:sz w:val="20"/>
          <w:szCs w:val="20"/>
        </w:rPr>
      </w:pPr>
    </w:p>
    <w:p w14:paraId="0C332053" w14:textId="77777777" w:rsidR="00514ECC" w:rsidRPr="00647F04" w:rsidRDefault="00BE6C84" w:rsidP="00647F04">
      <w:pPr>
        <w:spacing w:after="0" w:line="360" w:lineRule="auto"/>
        <w:jc w:val="both"/>
        <w:rPr>
          <w:rFonts w:ascii="Times New Roman" w:eastAsia="Times New Roman" w:hAnsi="Times New Roman" w:cs="Times New Roman"/>
          <w:color w:val="222222"/>
          <w:sz w:val="24"/>
          <w:szCs w:val="24"/>
          <w:highlight w:val="white"/>
        </w:rPr>
      </w:pPr>
      <w:r w:rsidRPr="00FE23E5">
        <w:rPr>
          <w:rFonts w:ascii="Times New Roman" w:eastAsia="Times New Roman" w:hAnsi="Times New Roman" w:cs="Times New Roman"/>
          <w:color w:val="222222"/>
          <w:sz w:val="24"/>
          <w:szCs w:val="24"/>
          <w:highlight w:val="white"/>
        </w:rPr>
        <w:t>Packet drop ratio of trust-based routing protocol and AODV routing protocol are slightly increased when the number of malicious nodes increases. When the number of malicious node increases, trust-based routing protocol shows lower packet drop ratio than the AODV routing protocol.</w:t>
      </w:r>
    </w:p>
    <w:p w14:paraId="206BB4DF" w14:textId="77777777" w:rsidR="00514ECC" w:rsidRDefault="00BE6C84" w:rsidP="00FE23E5">
      <w:pPr>
        <w:pStyle w:val="Heading2"/>
        <w:jc w:val="both"/>
        <w:rPr>
          <w:rFonts w:ascii="Times New Roman" w:hAnsi="Times New Roman" w:cs="Times New Roman"/>
          <w:b/>
          <w:bCs/>
          <w:color w:val="auto"/>
          <w:sz w:val="24"/>
          <w:szCs w:val="24"/>
        </w:rPr>
      </w:pPr>
      <w:bookmarkStart w:id="327" w:name="_Toc526965935"/>
      <w:r w:rsidRPr="00FE23E5">
        <w:rPr>
          <w:rFonts w:ascii="Times New Roman" w:hAnsi="Times New Roman" w:cs="Times New Roman"/>
          <w:b/>
          <w:bCs/>
          <w:color w:val="auto"/>
          <w:sz w:val="24"/>
          <w:szCs w:val="24"/>
        </w:rPr>
        <w:lastRenderedPageBreak/>
        <w:t>3.2. Malicious Node Detection Accuracy</w:t>
      </w:r>
      <w:bookmarkEnd w:id="327"/>
    </w:p>
    <w:p w14:paraId="5F0682A3" w14:textId="77777777" w:rsidR="00FE23E5" w:rsidRPr="00FE23E5" w:rsidRDefault="00FE23E5" w:rsidP="00FE23E5"/>
    <w:p w14:paraId="17CE86D3" w14:textId="77777777" w:rsidR="00514ECC" w:rsidRDefault="00BE6C84" w:rsidP="00FE23E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are recorded to analyze the detection accuracy of malicious nodes in the trust-based routing protocol. Both pure malicious and collaborative malicious nodes are considered in the ‘Malicious’ category.</w:t>
      </w:r>
    </w:p>
    <w:p w14:paraId="69171DCC" w14:textId="77777777" w:rsidR="00514ECC" w:rsidRDefault="00514ECC">
      <w:pPr>
        <w:spacing w:after="0" w:line="240" w:lineRule="auto"/>
        <w:jc w:val="both"/>
        <w:rPr>
          <w:rFonts w:ascii="Times New Roman" w:eastAsia="Times New Roman" w:hAnsi="Times New Roman" w:cs="Times New Roman"/>
          <w:sz w:val="20"/>
          <w:szCs w:val="20"/>
        </w:rPr>
      </w:pPr>
    </w:p>
    <w:p w14:paraId="36DF1073" w14:textId="77777777" w:rsidR="00514ECC" w:rsidRDefault="00514ECC">
      <w:pPr>
        <w:spacing w:after="0" w:line="240" w:lineRule="auto"/>
        <w:jc w:val="center"/>
        <w:rPr>
          <w:rFonts w:ascii="Times New Roman" w:eastAsia="Times New Roman" w:hAnsi="Times New Roman" w:cs="Times New Roman"/>
          <w:sz w:val="20"/>
          <w:szCs w:val="20"/>
        </w:rPr>
      </w:pPr>
    </w:p>
    <w:p w14:paraId="2686D07D" w14:textId="77777777" w:rsidR="00FE23E5" w:rsidRDefault="00FE23E5" w:rsidP="00FE23E5">
      <w:pPr>
        <w:jc w:val="center"/>
      </w:pPr>
      <w:bookmarkStart w:id="328" w:name="_uhbg3b20dioo" w:colFirst="0" w:colLast="0"/>
      <w:bookmarkEnd w:id="328"/>
      <w:r>
        <w:rPr>
          <w:rFonts w:ascii="Times New Roman" w:eastAsia="Times New Roman" w:hAnsi="Times New Roman" w:cs="Times New Roman"/>
          <w:noProof/>
          <w:sz w:val="20"/>
          <w:szCs w:val="20"/>
          <w:lang w:bidi="ar-SA"/>
        </w:rPr>
        <w:drawing>
          <wp:inline distT="0" distB="0" distL="114300" distR="114300" wp14:anchorId="78BB2BED" wp14:editId="3F910C00">
            <wp:extent cx="2805430" cy="1846580"/>
            <wp:effectExtent l="0" t="0" r="0" b="0"/>
            <wp:docPr id="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5"/>
                    <a:srcRect/>
                    <a:stretch>
                      <a:fillRect/>
                    </a:stretch>
                  </pic:blipFill>
                  <pic:spPr>
                    <a:xfrm>
                      <a:off x="0" y="0"/>
                      <a:ext cx="2805430" cy="1846580"/>
                    </a:xfrm>
                    <a:prstGeom prst="rect">
                      <a:avLst/>
                    </a:prstGeom>
                    <a:ln/>
                  </pic:spPr>
                </pic:pic>
              </a:graphicData>
            </a:graphic>
          </wp:inline>
        </w:drawing>
      </w:r>
    </w:p>
    <w:p w14:paraId="1CF9148B" w14:textId="2120FA68" w:rsidR="00514ECC" w:rsidRPr="00B13CCF" w:rsidRDefault="00BE6C84" w:rsidP="00FE23E5">
      <w:pPr>
        <w:jc w:val="center"/>
        <w:rPr>
          <w:rFonts w:ascii="Times New Roman" w:hAnsi="Times New Roman" w:cs="Times New Roman"/>
          <w:b/>
          <w:sz w:val="20"/>
          <w:szCs w:val="20"/>
        </w:rPr>
      </w:pPr>
      <w:r w:rsidRPr="00B13CCF">
        <w:rPr>
          <w:rFonts w:ascii="Times New Roman" w:hAnsi="Times New Roman" w:cs="Times New Roman"/>
          <w:sz w:val="20"/>
          <w:szCs w:val="20"/>
        </w:rPr>
        <w:t>Figure 3.</w:t>
      </w:r>
      <w:r w:rsidR="00997347">
        <w:rPr>
          <w:rFonts w:ascii="Times New Roman" w:hAnsi="Times New Roman" w:cs="Times New Roman"/>
          <w:sz w:val="20"/>
          <w:szCs w:val="20"/>
        </w:rPr>
        <w:t>7</w:t>
      </w:r>
      <w:r w:rsidRPr="00B13CCF">
        <w:rPr>
          <w:rFonts w:ascii="Times New Roman" w:hAnsi="Times New Roman" w:cs="Times New Roman"/>
          <w:sz w:val="20"/>
          <w:szCs w:val="20"/>
        </w:rPr>
        <w:t>.: Malicious node detection accuracy</w:t>
      </w:r>
    </w:p>
    <w:p w14:paraId="1A95D6C4" w14:textId="77777777" w:rsidR="00FE23E5" w:rsidRPr="00B13CCF" w:rsidRDefault="00FE23E5">
      <w:pPr>
        <w:rPr>
          <w:rFonts w:ascii="Times New Roman" w:eastAsia="Times New Roman" w:hAnsi="Times New Roman" w:cs="Times New Roman"/>
          <w:sz w:val="20"/>
          <w:szCs w:val="20"/>
        </w:rPr>
      </w:pPr>
    </w:p>
    <w:p w14:paraId="015CCE83" w14:textId="124A0BE0" w:rsidR="00514ECC" w:rsidRDefault="00BE6C84" w:rsidP="00FE23E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Malicious node detection rate has increased when the number of test nodes in the network get</w:t>
      </w:r>
      <w:r w:rsidR="00FE23E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increased. The number of malicious nodes is constant while incrementing </w:t>
      </w:r>
      <w:r w:rsidR="00FE23E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number of nodes. The above figure ensures that the trust-based routing protocol detects malicious nodes in the MANET with higher accuracy and shows </w:t>
      </w:r>
      <w:del w:id="329" w:author="SajithChamara" w:date="2018-10-10T18:54:00Z">
        <w:r w:rsidDel="004074F0">
          <w:rPr>
            <w:rFonts w:ascii="Times New Roman" w:eastAsia="Times New Roman" w:hAnsi="Times New Roman" w:cs="Times New Roman"/>
            <w:sz w:val="24"/>
            <w:szCs w:val="24"/>
          </w:rPr>
          <w:delText xml:space="preserve">better </w:delText>
        </w:r>
      </w:del>
      <w:ins w:id="330" w:author="SajithChamara" w:date="2018-10-10T18:54:00Z">
        <w:r w:rsidR="004074F0">
          <w:rPr>
            <w:rFonts w:ascii="Times New Roman" w:eastAsia="Times New Roman" w:hAnsi="Times New Roman" w:cs="Times New Roman"/>
            <w:sz w:val="24"/>
            <w:szCs w:val="24"/>
          </w:rPr>
          <w:t xml:space="preserve">accurate </w:t>
        </w:r>
      </w:ins>
      <w:r>
        <w:rPr>
          <w:rFonts w:ascii="Times New Roman" w:eastAsia="Times New Roman" w:hAnsi="Times New Roman" w:cs="Times New Roman"/>
          <w:sz w:val="24"/>
          <w:szCs w:val="24"/>
        </w:rPr>
        <w:t>results.</w:t>
      </w:r>
    </w:p>
    <w:p w14:paraId="606B18A2" w14:textId="77777777" w:rsidR="00514ECC" w:rsidRDefault="00514ECC">
      <w:pPr>
        <w:spacing w:after="0" w:line="240" w:lineRule="auto"/>
        <w:jc w:val="both"/>
        <w:rPr>
          <w:rFonts w:ascii="Times New Roman" w:eastAsia="Times New Roman" w:hAnsi="Times New Roman" w:cs="Times New Roman"/>
          <w:sz w:val="20"/>
          <w:szCs w:val="20"/>
        </w:rPr>
      </w:pPr>
    </w:p>
    <w:p w14:paraId="079CDCAB" w14:textId="77777777" w:rsidR="00514ECC" w:rsidRDefault="00514ECC">
      <w:pPr>
        <w:spacing w:after="0" w:line="240" w:lineRule="auto"/>
        <w:ind w:firstLine="360"/>
        <w:jc w:val="both"/>
        <w:rPr>
          <w:rFonts w:ascii="Times New Roman" w:eastAsia="Times New Roman" w:hAnsi="Times New Roman" w:cs="Times New Roman"/>
          <w:sz w:val="20"/>
          <w:szCs w:val="20"/>
        </w:rPr>
      </w:pPr>
    </w:p>
    <w:p w14:paraId="27CA3496" w14:textId="77777777" w:rsidR="00514ECC" w:rsidRDefault="00BE6C8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bidi="ar-SA"/>
        </w:rPr>
        <w:drawing>
          <wp:inline distT="0" distB="0" distL="114300" distR="114300" wp14:anchorId="3A862668" wp14:editId="477C256B">
            <wp:extent cx="2875913" cy="1731963"/>
            <wp:effectExtent l="0" t="0" r="0" b="0"/>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6"/>
                    <a:srcRect/>
                    <a:stretch>
                      <a:fillRect/>
                    </a:stretch>
                  </pic:blipFill>
                  <pic:spPr>
                    <a:xfrm>
                      <a:off x="0" y="0"/>
                      <a:ext cx="2875913" cy="1731963"/>
                    </a:xfrm>
                    <a:prstGeom prst="rect">
                      <a:avLst/>
                    </a:prstGeom>
                    <a:ln/>
                  </pic:spPr>
                </pic:pic>
              </a:graphicData>
            </a:graphic>
          </wp:inline>
        </w:drawing>
      </w:r>
    </w:p>
    <w:p w14:paraId="13501545" w14:textId="5628D61D" w:rsidR="00514ECC" w:rsidRPr="00B13CCF" w:rsidRDefault="00BE6C84" w:rsidP="00FE23E5">
      <w:pPr>
        <w:jc w:val="center"/>
        <w:rPr>
          <w:rFonts w:ascii="Times New Roman" w:hAnsi="Times New Roman" w:cs="Times New Roman"/>
          <w:b/>
          <w:sz w:val="20"/>
          <w:szCs w:val="20"/>
        </w:rPr>
      </w:pPr>
      <w:bookmarkStart w:id="331" w:name="_wadzms1kv6ug" w:colFirst="0" w:colLast="0"/>
      <w:bookmarkEnd w:id="331"/>
      <w:r w:rsidRPr="00B13CCF">
        <w:rPr>
          <w:rFonts w:ascii="Times New Roman" w:hAnsi="Times New Roman" w:cs="Times New Roman"/>
          <w:sz w:val="20"/>
          <w:szCs w:val="20"/>
        </w:rPr>
        <w:t>Figure 3.</w:t>
      </w:r>
      <w:r w:rsidR="00997347">
        <w:rPr>
          <w:rFonts w:ascii="Times New Roman" w:hAnsi="Times New Roman" w:cs="Times New Roman"/>
          <w:sz w:val="20"/>
          <w:szCs w:val="20"/>
        </w:rPr>
        <w:t>8</w:t>
      </w:r>
      <w:r w:rsidRPr="00B13CCF">
        <w:rPr>
          <w:rFonts w:ascii="Times New Roman" w:hAnsi="Times New Roman" w:cs="Times New Roman"/>
          <w:sz w:val="20"/>
          <w:szCs w:val="20"/>
        </w:rPr>
        <w:t>: True positive rate</w:t>
      </w:r>
    </w:p>
    <w:p w14:paraId="024CA314" w14:textId="77777777" w:rsidR="00514ECC" w:rsidRDefault="00514ECC">
      <w:pPr>
        <w:spacing w:after="0" w:line="240" w:lineRule="auto"/>
        <w:jc w:val="center"/>
        <w:rPr>
          <w:rFonts w:ascii="Times New Roman" w:eastAsia="Times New Roman" w:hAnsi="Times New Roman" w:cs="Times New Roman"/>
          <w:sz w:val="20"/>
          <w:szCs w:val="20"/>
        </w:rPr>
      </w:pPr>
    </w:p>
    <w:p w14:paraId="5118F3C8" w14:textId="77777777" w:rsidR="00514ECC" w:rsidRDefault="00BE6C8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bidi="ar-SA"/>
        </w:rPr>
        <w:lastRenderedPageBreak/>
        <w:drawing>
          <wp:inline distT="0" distB="0" distL="114300" distR="114300" wp14:anchorId="00B45836" wp14:editId="21A8B708">
            <wp:extent cx="2835593" cy="1649799"/>
            <wp:effectExtent l="0" t="0" r="0" b="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7"/>
                    <a:srcRect/>
                    <a:stretch>
                      <a:fillRect/>
                    </a:stretch>
                  </pic:blipFill>
                  <pic:spPr>
                    <a:xfrm>
                      <a:off x="0" y="0"/>
                      <a:ext cx="2835593" cy="1649799"/>
                    </a:xfrm>
                    <a:prstGeom prst="rect">
                      <a:avLst/>
                    </a:prstGeom>
                    <a:ln/>
                  </pic:spPr>
                </pic:pic>
              </a:graphicData>
            </a:graphic>
          </wp:inline>
        </w:drawing>
      </w:r>
    </w:p>
    <w:p w14:paraId="454D1E5E" w14:textId="3D0DB518" w:rsidR="00514ECC" w:rsidRDefault="00BE6C8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3.</w:t>
      </w:r>
      <w:r w:rsidR="00997347">
        <w:rPr>
          <w:rFonts w:ascii="Times New Roman" w:eastAsia="Times New Roman" w:hAnsi="Times New Roman" w:cs="Times New Roman"/>
          <w:sz w:val="20"/>
          <w:szCs w:val="20"/>
        </w:rPr>
        <w:t>9</w:t>
      </w:r>
      <w:r>
        <w:rPr>
          <w:rFonts w:ascii="Times New Roman" w:eastAsia="Times New Roman" w:hAnsi="Times New Roman" w:cs="Times New Roman"/>
          <w:sz w:val="20"/>
          <w:szCs w:val="20"/>
        </w:rPr>
        <w:t>: False positive rate</w:t>
      </w:r>
    </w:p>
    <w:p w14:paraId="3A92DD68" w14:textId="77777777" w:rsidR="00514ECC" w:rsidRDefault="00514ECC">
      <w:pPr>
        <w:spacing w:after="0" w:line="240" w:lineRule="auto"/>
        <w:jc w:val="center"/>
        <w:rPr>
          <w:rFonts w:ascii="Times New Roman" w:eastAsia="Times New Roman" w:hAnsi="Times New Roman" w:cs="Times New Roman"/>
          <w:sz w:val="20"/>
          <w:szCs w:val="20"/>
        </w:rPr>
      </w:pPr>
    </w:p>
    <w:p w14:paraId="2F44AFC8" w14:textId="77777777" w:rsidR="00647F04" w:rsidRDefault="00647F04" w:rsidP="00FE23E5">
      <w:pPr>
        <w:spacing w:after="0" w:line="360" w:lineRule="auto"/>
        <w:jc w:val="both"/>
        <w:rPr>
          <w:rFonts w:ascii="Times New Roman" w:eastAsia="Times New Roman" w:hAnsi="Times New Roman" w:cs="Times New Roman"/>
          <w:sz w:val="24"/>
          <w:szCs w:val="24"/>
        </w:rPr>
      </w:pPr>
    </w:p>
    <w:p w14:paraId="79184CB1" w14:textId="77777777" w:rsidR="00514ECC" w:rsidRDefault="00BE6C84" w:rsidP="00FE23E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Trust-based routing protocol shows the results for identifying malicious nodes with </w:t>
      </w:r>
      <w:r w:rsidR="00FE23E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high true positive rate and a low false positive rate. The above figures represent the true positive rate and false positive rate when incrementing </w:t>
      </w:r>
      <w:r w:rsidR="00FE23E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number of malicious nodes while keeping </w:t>
      </w:r>
      <w:r w:rsidR="00FE23E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total number of nodes as a constant. There as a result of increasing the density of malicious nodes, troublesome of detecting malicious nodes through the trust-based model is increased.</w:t>
      </w:r>
    </w:p>
    <w:p w14:paraId="3443159E" w14:textId="77777777" w:rsidR="00514ECC" w:rsidRDefault="00514ECC">
      <w:pPr>
        <w:rPr>
          <w:rFonts w:ascii="Times New Roman" w:eastAsia="Times New Roman" w:hAnsi="Times New Roman" w:cs="Times New Roman"/>
        </w:rPr>
      </w:pPr>
    </w:p>
    <w:p w14:paraId="0CA116DC" w14:textId="77777777" w:rsidR="00514ECC" w:rsidRDefault="00514ECC">
      <w:pPr>
        <w:keepNext/>
        <w:rPr>
          <w:rFonts w:ascii="Times New Roman" w:eastAsia="Times New Roman" w:hAnsi="Times New Roman" w:cs="Times New Roman"/>
        </w:rPr>
      </w:pPr>
    </w:p>
    <w:p w14:paraId="1AF69BD7" w14:textId="77777777" w:rsidR="008B0EFD" w:rsidRDefault="008B0EFD">
      <w:pPr>
        <w:keepNext/>
        <w:rPr>
          <w:rFonts w:ascii="Times New Roman" w:eastAsia="Times New Roman" w:hAnsi="Times New Roman" w:cs="Times New Roman"/>
        </w:rPr>
      </w:pPr>
    </w:p>
    <w:p w14:paraId="01C53723" w14:textId="77777777" w:rsidR="008B0EFD" w:rsidRDefault="008B0EFD">
      <w:pPr>
        <w:keepNext/>
        <w:rPr>
          <w:rFonts w:ascii="Times New Roman" w:eastAsia="Times New Roman" w:hAnsi="Times New Roman" w:cs="Times New Roman"/>
        </w:rPr>
      </w:pPr>
    </w:p>
    <w:p w14:paraId="05E0FDC1" w14:textId="77777777" w:rsidR="008B0EFD" w:rsidRDefault="008B0EFD">
      <w:pPr>
        <w:keepNext/>
        <w:rPr>
          <w:rFonts w:ascii="Times New Roman" w:eastAsia="Times New Roman" w:hAnsi="Times New Roman" w:cs="Times New Roman"/>
        </w:rPr>
      </w:pPr>
    </w:p>
    <w:p w14:paraId="237385E5" w14:textId="77777777" w:rsidR="008B0EFD" w:rsidRDefault="008B0EFD">
      <w:pPr>
        <w:keepNext/>
        <w:rPr>
          <w:rFonts w:ascii="Times New Roman" w:eastAsia="Times New Roman" w:hAnsi="Times New Roman" w:cs="Times New Roman"/>
        </w:rPr>
      </w:pPr>
    </w:p>
    <w:p w14:paraId="21E4762E" w14:textId="77777777" w:rsidR="008B0EFD" w:rsidRDefault="008B0EFD">
      <w:pPr>
        <w:keepNext/>
        <w:rPr>
          <w:rFonts w:ascii="Times New Roman" w:eastAsia="Times New Roman" w:hAnsi="Times New Roman" w:cs="Times New Roman"/>
        </w:rPr>
      </w:pPr>
    </w:p>
    <w:p w14:paraId="54967EB1" w14:textId="77777777" w:rsidR="008B0EFD" w:rsidRDefault="008B0EFD">
      <w:pPr>
        <w:keepNext/>
        <w:rPr>
          <w:rFonts w:ascii="Times New Roman" w:eastAsia="Times New Roman" w:hAnsi="Times New Roman" w:cs="Times New Roman"/>
        </w:rPr>
      </w:pPr>
    </w:p>
    <w:p w14:paraId="2C87226F" w14:textId="77777777" w:rsidR="008B0EFD" w:rsidRDefault="008B0EFD">
      <w:pPr>
        <w:keepNext/>
        <w:rPr>
          <w:rFonts w:ascii="Times New Roman" w:eastAsia="Times New Roman" w:hAnsi="Times New Roman" w:cs="Times New Roman"/>
        </w:rPr>
      </w:pPr>
    </w:p>
    <w:p w14:paraId="5740BB1D" w14:textId="77777777" w:rsidR="008B0EFD" w:rsidRDefault="008B0EFD">
      <w:pPr>
        <w:keepNext/>
        <w:rPr>
          <w:rFonts w:ascii="Times New Roman" w:eastAsia="Times New Roman" w:hAnsi="Times New Roman" w:cs="Times New Roman"/>
        </w:rPr>
      </w:pPr>
    </w:p>
    <w:p w14:paraId="6957299D" w14:textId="77777777" w:rsidR="008B0EFD" w:rsidRDefault="008B0EFD">
      <w:pPr>
        <w:keepNext/>
        <w:rPr>
          <w:rFonts w:ascii="Times New Roman" w:eastAsia="Times New Roman" w:hAnsi="Times New Roman" w:cs="Times New Roman"/>
        </w:rPr>
      </w:pPr>
    </w:p>
    <w:p w14:paraId="4FE46352" w14:textId="77777777" w:rsidR="008B0EFD" w:rsidRDefault="008B0EFD">
      <w:pPr>
        <w:keepNext/>
        <w:rPr>
          <w:rFonts w:ascii="Times New Roman" w:eastAsia="Times New Roman" w:hAnsi="Times New Roman" w:cs="Times New Roman"/>
        </w:rPr>
      </w:pPr>
    </w:p>
    <w:p w14:paraId="07C3213A" w14:textId="77777777" w:rsidR="008B0EFD" w:rsidRDefault="008B0EFD">
      <w:pPr>
        <w:keepNext/>
        <w:rPr>
          <w:rFonts w:ascii="Times New Roman" w:eastAsia="Times New Roman" w:hAnsi="Times New Roman" w:cs="Times New Roman"/>
        </w:rPr>
      </w:pPr>
    </w:p>
    <w:p w14:paraId="63DE58C7" w14:textId="77777777" w:rsidR="008B0EFD" w:rsidRDefault="008B0EFD">
      <w:pPr>
        <w:keepNext/>
        <w:rPr>
          <w:rFonts w:ascii="Times New Roman" w:eastAsia="Times New Roman" w:hAnsi="Times New Roman" w:cs="Times New Roman"/>
        </w:rPr>
      </w:pPr>
    </w:p>
    <w:p w14:paraId="6400B8A9" w14:textId="77777777" w:rsidR="008B0EFD" w:rsidRDefault="008B0EFD">
      <w:pPr>
        <w:keepNext/>
        <w:rPr>
          <w:rFonts w:ascii="Times New Roman" w:eastAsia="Times New Roman" w:hAnsi="Times New Roman" w:cs="Times New Roman"/>
        </w:rPr>
      </w:pPr>
    </w:p>
    <w:p w14:paraId="0AB91A97" w14:textId="77777777" w:rsidR="008B0EFD" w:rsidRDefault="008B0EFD">
      <w:pPr>
        <w:keepNext/>
        <w:rPr>
          <w:rFonts w:ascii="Times New Roman" w:eastAsia="Times New Roman" w:hAnsi="Times New Roman" w:cs="Times New Roman"/>
        </w:rPr>
      </w:pPr>
    </w:p>
    <w:p w14:paraId="7A3DDB9C" w14:textId="77777777" w:rsidR="00514ECC" w:rsidRDefault="00514ECC">
      <w:pPr>
        <w:tabs>
          <w:tab w:val="left" w:pos="5333"/>
        </w:tabs>
        <w:rPr>
          <w:rFonts w:ascii="Times New Roman" w:eastAsia="Times New Roman" w:hAnsi="Times New Roman" w:cs="Times New Roman"/>
        </w:rPr>
      </w:pPr>
    </w:p>
    <w:p w14:paraId="321ED7D3" w14:textId="77777777" w:rsidR="00514ECC" w:rsidRDefault="00BE6C84" w:rsidP="00FE23E5">
      <w:pPr>
        <w:pStyle w:val="Heading1"/>
        <w:numPr>
          <w:ilvl w:val="0"/>
          <w:numId w:val="13"/>
        </w:numPr>
      </w:pPr>
      <w:bookmarkStart w:id="332" w:name="_Toc526965936"/>
      <w:r>
        <w:rPr>
          <w:rFonts w:ascii="Times New Roman" w:eastAsia="Times New Roman" w:hAnsi="Times New Roman" w:cs="Times New Roman"/>
          <w:b/>
          <w:color w:val="000000"/>
          <w:sz w:val="28"/>
          <w:szCs w:val="28"/>
        </w:rPr>
        <w:lastRenderedPageBreak/>
        <w:t>SUMMARY OF CONTRIBUTION</w:t>
      </w:r>
      <w:bookmarkEnd w:id="332"/>
      <w:r>
        <w:rPr>
          <w:rFonts w:ascii="Times New Roman" w:eastAsia="Times New Roman" w:hAnsi="Times New Roman" w:cs="Times New Roman"/>
          <w:b/>
          <w:color w:val="000000"/>
          <w:sz w:val="28"/>
          <w:szCs w:val="28"/>
        </w:rPr>
        <w:t xml:space="preserve"> </w:t>
      </w:r>
    </w:p>
    <w:p w14:paraId="644A7FB5" w14:textId="77777777" w:rsidR="00514ECC" w:rsidRDefault="00514ECC">
      <w:pPr>
        <w:spacing w:line="276" w:lineRule="auto"/>
        <w:rPr>
          <w:rFonts w:ascii="Times New Roman" w:eastAsia="Times New Roman" w:hAnsi="Times New Roman" w:cs="Times New Roman"/>
        </w:rPr>
      </w:pPr>
    </w:p>
    <w:tbl>
      <w:tblPr>
        <w:tblStyle w:val="aa"/>
        <w:tblW w:w="8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1985"/>
        <w:gridCol w:w="3253"/>
      </w:tblGrid>
      <w:tr w:rsidR="00514ECC" w14:paraId="2B705127" w14:textId="77777777">
        <w:trPr>
          <w:trHeight w:val="660"/>
        </w:trPr>
        <w:tc>
          <w:tcPr>
            <w:tcW w:w="2972" w:type="dxa"/>
          </w:tcPr>
          <w:p w14:paraId="19123C97" w14:textId="77777777" w:rsidR="00514ECC" w:rsidRDefault="00BE6C84">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Member</w:t>
            </w:r>
            <w:r>
              <w:rPr>
                <w:rFonts w:ascii="Times New Roman" w:eastAsia="Times New Roman" w:hAnsi="Times New Roman" w:cs="Times New Roman"/>
                <w:sz w:val="24"/>
                <w:szCs w:val="24"/>
              </w:rPr>
              <w:br/>
            </w:r>
          </w:p>
        </w:tc>
        <w:tc>
          <w:tcPr>
            <w:tcW w:w="1985" w:type="dxa"/>
          </w:tcPr>
          <w:p w14:paraId="6BAB2DAB" w14:textId="77777777" w:rsidR="00514ECC" w:rsidRDefault="00BE6C84">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Component</w:t>
            </w:r>
          </w:p>
        </w:tc>
        <w:tc>
          <w:tcPr>
            <w:tcW w:w="3253" w:type="dxa"/>
          </w:tcPr>
          <w:p w14:paraId="2103D788" w14:textId="77777777" w:rsidR="00514ECC" w:rsidRDefault="00BE6C84">
            <w:p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Task</w:t>
            </w:r>
          </w:p>
        </w:tc>
      </w:tr>
      <w:tr w:rsidR="00514ECC" w14:paraId="5B1AC2E0" w14:textId="77777777">
        <w:trPr>
          <w:trHeight w:val="280"/>
        </w:trPr>
        <w:tc>
          <w:tcPr>
            <w:tcW w:w="2972" w:type="dxa"/>
            <w:vMerge w:val="restart"/>
          </w:tcPr>
          <w:p w14:paraId="0EE6095B" w14:textId="77777777" w:rsidR="00514ECC" w:rsidRDefault="00BE6C8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M.A.J. Niroshan</w:t>
            </w:r>
          </w:p>
        </w:tc>
        <w:tc>
          <w:tcPr>
            <w:tcW w:w="1985" w:type="dxa"/>
          </w:tcPr>
          <w:p w14:paraId="2A01A6C6" w14:textId="77777777" w:rsidR="00514ECC" w:rsidRDefault="00BE6C8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 Protocol (TRR)</w:t>
            </w:r>
          </w:p>
          <w:p w14:paraId="1C67D50C" w14:textId="77777777" w:rsidR="00514ECC" w:rsidRDefault="00514ECC">
            <w:pPr>
              <w:spacing w:line="360" w:lineRule="auto"/>
              <w:rPr>
                <w:rFonts w:ascii="Times New Roman" w:eastAsia="Times New Roman" w:hAnsi="Times New Roman" w:cs="Times New Roman"/>
                <w:color w:val="000000"/>
                <w:sz w:val="24"/>
                <w:szCs w:val="24"/>
              </w:rPr>
            </w:pPr>
          </w:p>
          <w:p w14:paraId="5664DC0A" w14:textId="77777777" w:rsidR="00514ECC" w:rsidRDefault="00514ECC">
            <w:pPr>
              <w:spacing w:line="360" w:lineRule="auto"/>
              <w:rPr>
                <w:rFonts w:ascii="Times New Roman" w:eastAsia="Times New Roman" w:hAnsi="Times New Roman" w:cs="Times New Roman"/>
                <w:color w:val="000000"/>
                <w:sz w:val="24"/>
                <w:szCs w:val="24"/>
              </w:rPr>
            </w:pPr>
          </w:p>
        </w:tc>
        <w:tc>
          <w:tcPr>
            <w:tcW w:w="3253" w:type="dxa"/>
          </w:tcPr>
          <w:p w14:paraId="765A4BB0" w14:textId="77777777" w:rsidR="00514ECC" w:rsidRDefault="00BE6C84">
            <w:pPr>
              <w:numPr>
                <w:ilvl w:val="0"/>
                <w:numId w:val="9"/>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 trust recommendation request protocol which will be used </w:t>
            </w:r>
            <w:r w:rsidR="008B0EFD">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request recommendation values from other network nodes within the network.</w:t>
            </w:r>
          </w:p>
          <w:p w14:paraId="011699E6" w14:textId="77777777" w:rsidR="00514ECC" w:rsidRDefault="00BE6C84">
            <w:pPr>
              <w:numPr>
                <w:ilvl w:val="0"/>
                <w:numId w:val="9"/>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Efficient trust recommendation request packet processing and transmission.</w:t>
            </w:r>
          </w:p>
        </w:tc>
      </w:tr>
      <w:tr w:rsidR="00514ECC" w14:paraId="43690ACA" w14:textId="77777777">
        <w:trPr>
          <w:trHeight w:val="280"/>
        </w:trPr>
        <w:tc>
          <w:tcPr>
            <w:tcW w:w="2972" w:type="dxa"/>
            <w:vMerge/>
          </w:tcPr>
          <w:p w14:paraId="2CB2FFAB" w14:textId="77777777" w:rsidR="00514ECC" w:rsidRDefault="00514ECC">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985" w:type="dxa"/>
          </w:tcPr>
          <w:p w14:paraId="6A06FE76" w14:textId="77777777" w:rsidR="00514ECC" w:rsidRDefault="00BE6C8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Based Framework</w:t>
            </w:r>
          </w:p>
          <w:p w14:paraId="295CEFAD" w14:textId="77777777" w:rsidR="00514ECC" w:rsidRDefault="00514ECC">
            <w:pPr>
              <w:spacing w:line="360" w:lineRule="auto"/>
              <w:rPr>
                <w:rFonts w:ascii="Times New Roman" w:eastAsia="Times New Roman" w:hAnsi="Times New Roman" w:cs="Times New Roman"/>
                <w:color w:val="000000"/>
                <w:sz w:val="24"/>
                <w:szCs w:val="24"/>
              </w:rPr>
            </w:pPr>
          </w:p>
          <w:p w14:paraId="6D638E85" w14:textId="77777777" w:rsidR="00514ECC" w:rsidRDefault="00514ECC">
            <w:pPr>
              <w:spacing w:line="360" w:lineRule="auto"/>
              <w:rPr>
                <w:rFonts w:ascii="Times New Roman" w:eastAsia="Times New Roman" w:hAnsi="Times New Roman" w:cs="Times New Roman"/>
                <w:color w:val="000000"/>
                <w:sz w:val="24"/>
                <w:szCs w:val="24"/>
              </w:rPr>
            </w:pPr>
          </w:p>
          <w:p w14:paraId="1F5F79E2" w14:textId="77777777" w:rsidR="00514ECC" w:rsidRDefault="00514ECC">
            <w:pPr>
              <w:spacing w:line="360" w:lineRule="auto"/>
              <w:rPr>
                <w:rFonts w:ascii="Times New Roman" w:eastAsia="Times New Roman" w:hAnsi="Times New Roman" w:cs="Times New Roman"/>
                <w:color w:val="000000"/>
                <w:sz w:val="24"/>
                <w:szCs w:val="24"/>
              </w:rPr>
            </w:pPr>
          </w:p>
        </w:tc>
        <w:tc>
          <w:tcPr>
            <w:tcW w:w="3253" w:type="dxa"/>
          </w:tcPr>
          <w:p w14:paraId="2CD3866E" w14:textId="77777777" w:rsidR="00514ECC" w:rsidRDefault="00BE6C84">
            <w:pPr>
              <w:numPr>
                <w:ilvl w:val="0"/>
                <w:numId w:val="11"/>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Generic </w:t>
            </w:r>
            <w:r w:rsidR="008B0EFD">
              <w:rPr>
                <w:rFonts w:ascii="Times New Roman" w:eastAsia="Times New Roman" w:hAnsi="Times New Roman" w:cs="Times New Roman"/>
                <w:color w:val="000000"/>
                <w:sz w:val="24"/>
                <w:szCs w:val="24"/>
              </w:rPr>
              <w:t>trust-based</w:t>
            </w:r>
            <w:r>
              <w:rPr>
                <w:rFonts w:ascii="Times New Roman" w:eastAsia="Times New Roman" w:hAnsi="Times New Roman" w:cs="Times New Roman"/>
                <w:color w:val="000000"/>
                <w:sz w:val="24"/>
                <w:szCs w:val="24"/>
              </w:rPr>
              <w:t xml:space="preserve"> framework which can be plugged for other routing protocols.</w:t>
            </w:r>
          </w:p>
          <w:p w14:paraId="49D8EDB2" w14:textId="77777777" w:rsidR="00514ECC" w:rsidRDefault="00BE6C84">
            <w:pPr>
              <w:numPr>
                <w:ilvl w:val="0"/>
                <w:numId w:val="11"/>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Enable trust framework to support for Ipv4 routing protocols.</w:t>
            </w:r>
          </w:p>
          <w:p w14:paraId="2223A74C" w14:textId="77777777" w:rsidR="00514ECC" w:rsidRDefault="00BE6C84">
            <w:pPr>
              <w:numPr>
                <w:ilvl w:val="0"/>
                <w:numId w:val="11"/>
              </w:numPr>
              <w:pBdr>
                <w:top w:val="nil"/>
                <w:left w:val="nil"/>
                <w:bottom w:val="nil"/>
                <w:right w:val="nil"/>
                <w:between w:val="nil"/>
              </w:pBdr>
              <w:spacing w:after="16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Enable trust framework to support for Ipv6 routing protocols.</w:t>
            </w:r>
          </w:p>
          <w:p w14:paraId="4CD5DC16" w14:textId="77777777" w:rsidR="00514ECC" w:rsidRDefault="002B0CF1">
            <w:pPr>
              <w:numPr>
                <w:ilvl w:val="0"/>
                <w:numId w:val="11"/>
              </w:numPr>
              <w:pBdr>
                <w:top w:val="nil"/>
                <w:left w:val="nil"/>
                <w:bottom w:val="nil"/>
                <w:right w:val="nil"/>
                <w:between w:val="nil"/>
              </w:pBdr>
              <w:spacing w:after="16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n</w:t>
            </w:r>
            <w:r w:rsidR="00BE6C84">
              <w:rPr>
                <w:rFonts w:ascii="Times New Roman" w:eastAsia="Times New Roman" w:hAnsi="Times New Roman" w:cs="Times New Roman"/>
                <w:sz w:val="24"/>
                <w:szCs w:val="24"/>
              </w:rPr>
              <w:t>ew module in ns-3 to demonstrate the usage of trust</w:t>
            </w:r>
            <w:r w:rsidR="008B0EFD">
              <w:rPr>
                <w:rFonts w:ascii="Times New Roman" w:eastAsia="Times New Roman" w:hAnsi="Times New Roman" w:cs="Times New Roman"/>
                <w:sz w:val="24"/>
                <w:szCs w:val="24"/>
              </w:rPr>
              <w:t>-</w:t>
            </w:r>
            <w:r w:rsidR="00BE6C84">
              <w:rPr>
                <w:rFonts w:ascii="Times New Roman" w:eastAsia="Times New Roman" w:hAnsi="Times New Roman" w:cs="Times New Roman"/>
                <w:sz w:val="24"/>
                <w:szCs w:val="24"/>
              </w:rPr>
              <w:t>based protocols framework.</w:t>
            </w:r>
          </w:p>
        </w:tc>
      </w:tr>
      <w:tr w:rsidR="00514ECC" w14:paraId="613A2CBB" w14:textId="77777777">
        <w:trPr>
          <w:trHeight w:val="300"/>
        </w:trPr>
        <w:tc>
          <w:tcPr>
            <w:tcW w:w="2972" w:type="dxa"/>
            <w:vMerge w:val="restart"/>
          </w:tcPr>
          <w:p w14:paraId="2FCFB635" w14:textId="77777777" w:rsidR="00514ECC" w:rsidRDefault="00BE6C8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K.A.H. Kodithuwakku</w:t>
            </w:r>
          </w:p>
        </w:tc>
        <w:tc>
          <w:tcPr>
            <w:tcW w:w="1985" w:type="dxa"/>
          </w:tcPr>
          <w:p w14:paraId="4E8DEC64" w14:textId="77777777" w:rsidR="00514ECC" w:rsidRDefault="00BE6C8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Indirect Trust</w:t>
            </w:r>
          </w:p>
          <w:p w14:paraId="35B289B4" w14:textId="77777777" w:rsidR="00514ECC" w:rsidRDefault="00514ECC">
            <w:pPr>
              <w:spacing w:line="360" w:lineRule="auto"/>
              <w:rPr>
                <w:rFonts w:ascii="Times New Roman" w:eastAsia="Times New Roman" w:hAnsi="Times New Roman" w:cs="Times New Roman"/>
                <w:color w:val="000000"/>
                <w:sz w:val="24"/>
                <w:szCs w:val="24"/>
              </w:rPr>
            </w:pPr>
          </w:p>
          <w:p w14:paraId="1D597BE9" w14:textId="77777777" w:rsidR="00514ECC" w:rsidRDefault="00514ECC">
            <w:pPr>
              <w:spacing w:line="360" w:lineRule="auto"/>
              <w:rPr>
                <w:rFonts w:ascii="Times New Roman" w:eastAsia="Times New Roman" w:hAnsi="Times New Roman" w:cs="Times New Roman"/>
                <w:color w:val="000000"/>
                <w:sz w:val="24"/>
                <w:szCs w:val="24"/>
              </w:rPr>
            </w:pPr>
          </w:p>
        </w:tc>
        <w:tc>
          <w:tcPr>
            <w:tcW w:w="3253" w:type="dxa"/>
          </w:tcPr>
          <w:p w14:paraId="0CF351FE" w14:textId="77777777" w:rsidR="00514ECC" w:rsidRDefault="00BE6C84">
            <w:pPr>
              <w:numPr>
                <w:ilvl w:val="0"/>
                <w:numId w:val="11"/>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Implement maturity level calculation algorithm </w:t>
            </w:r>
            <w:r>
              <w:rPr>
                <w:rFonts w:ascii="Times New Roman" w:eastAsia="Times New Roman" w:hAnsi="Times New Roman" w:cs="Times New Roman"/>
                <w:color w:val="000000"/>
                <w:sz w:val="24"/>
                <w:szCs w:val="24"/>
              </w:rPr>
              <w:lastRenderedPageBreak/>
              <w:t xml:space="preserve">considering the interactions between </w:t>
            </w:r>
            <w:r w:rsidR="002B0CF1">
              <w:rPr>
                <w:rFonts w:ascii="Times New Roman" w:eastAsia="Times New Roman" w:hAnsi="Times New Roman" w:cs="Times New Roman"/>
                <w:color w:val="000000"/>
                <w:sz w:val="24"/>
                <w:szCs w:val="24"/>
              </w:rPr>
              <w:t>neighbor</w:t>
            </w:r>
            <w:r>
              <w:rPr>
                <w:rFonts w:ascii="Times New Roman" w:eastAsia="Times New Roman" w:hAnsi="Times New Roman" w:cs="Times New Roman"/>
                <w:color w:val="000000"/>
                <w:sz w:val="24"/>
                <w:szCs w:val="24"/>
              </w:rPr>
              <w:t xml:space="preserve"> nodes.</w:t>
            </w:r>
          </w:p>
          <w:p w14:paraId="6D9D4786" w14:textId="77777777" w:rsidR="00514ECC" w:rsidRDefault="00BE6C84">
            <w:pPr>
              <w:numPr>
                <w:ilvl w:val="0"/>
                <w:numId w:val="11"/>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recommendation model to keep track of recommending nodes and their recommendation values and current status.</w:t>
            </w:r>
          </w:p>
          <w:p w14:paraId="45CDE01B" w14:textId="77777777" w:rsidR="00514ECC" w:rsidRDefault="00BE6C84">
            <w:pPr>
              <w:numPr>
                <w:ilvl w:val="0"/>
                <w:numId w:val="11"/>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 weight factor to be used for</w:t>
            </w:r>
            <w:r w:rsidR="002B0CF1">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indirect trust calculation process.</w:t>
            </w:r>
          </w:p>
          <w:p w14:paraId="061B528A" w14:textId="77777777" w:rsidR="00514ECC" w:rsidRDefault="00BE6C84">
            <w:pPr>
              <w:numPr>
                <w:ilvl w:val="0"/>
                <w:numId w:val="11"/>
              </w:numPr>
              <w:pBdr>
                <w:top w:val="nil"/>
                <w:left w:val="nil"/>
                <w:bottom w:val="nil"/>
                <w:right w:val="nil"/>
                <w:between w:val="nil"/>
              </w:pBdr>
              <w:spacing w:after="16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 reduction factor for misbehaving nodes and to update their trust value according to the penalty.</w:t>
            </w:r>
          </w:p>
        </w:tc>
      </w:tr>
      <w:tr w:rsidR="00514ECC" w14:paraId="1642D007" w14:textId="77777777">
        <w:trPr>
          <w:trHeight w:val="120"/>
        </w:trPr>
        <w:tc>
          <w:tcPr>
            <w:tcW w:w="2972" w:type="dxa"/>
            <w:vMerge/>
          </w:tcPr>
          <w:p w14:paraId="0FD2EF68" w14:textId="77777777" w:rsidR="00514ECC" w:rsidRDefault="00514ECC">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985" w:type="dxa"/>
          </w:tcPr>
          <w:p w14:paraId="2A372AB8" w14:textId="77777777" w:rsidR="00514ECC" w:rsidRDefault="00BE6C8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Trust Level </w:t>
            </w:r>
            <w:r>
              <w:rPr>
                <w:rFonts w:ascii="Times New Roman" w:eastAsia="Times New Roman" w:hAnsi="Times New Roman" w:cs="Times New Roman"/>
                <w:sz w:val="24"/>
                <w:szCs w:val="24"/>
              </w:rPr>
              <w:t>classification</w:t>
            </w:r>
          </w:p>
        </w:tc>
        <w:tc>
          <w:tcPr>
            <w:tcW w:w="3253" w:type="dxa"/>
          </w:tcPr>
          <w:p w14:paraId="216EA8B1" w14:textId="77777777" w:rsidR="00514ECC" w:rsidRDefault="00BE6C84">
            <w:pPr>
              <w:numPr>
                <w:ilvl w:val="0"/>
                <w:numId w:val="11"/>
              </w:numPr>
              <w:pBdr>
                <w:top w:val="nil"/>
                <w:left w:val="nil"/>
                <w:bottom w:val="nil"/>
                <w:right w:val="nil"/>
                <w:between w:val="nil"/>
              </w:pBdr>
              <w:spacing w:after="16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 and categorize nodes, based on their </w:t>
            </w:r>
            <w:r w:rsidR="002B0CF1">
              <w:rPr>
                <w:rFonts w:ascii="Times New Roman" w:eastAsia="Times New Roman" w:hAnsi="Times New Roman" w:cs="Times New Roman"/>
                <w:color w:val="000000"/>
                <w:sz w:val="24"/>
                <w:szCs w:val="24"/>
              </w:rPr>
              <w:t>behavior</w:t>
            </w:r>
            <w:r>
              <w:rPr>
                <w:rFonts w:ascii="Times New Roman" w:eastAsia="Times New Roman" w:hAnsi="Times New Roman" w:cs="Times New Roman"/>
                <w:color w:val="000000"/>
                <w:sz w:val="24"/>
                <w:szCs w:val="24"/>
              </w:rPr>
              <w:t xml:space="preserve"> using the threshold values defined.</w:t>
            </w:r>
          </w:p>
          <w:p w14:paraId="2D4A4B98" w14:textId="77777777" w:rsidR="00514ECC" w:rsidRDefault="00514ECC">
            <w:pPr>
              <w:pBdr>
                <w:top w:val="nil"/>
                <w:left w:val="nil"/>
                <w:bottom w:val="nil"/>
                <w:right w:val="nil"/>
                <w:between w:val="nil"/>
              </w:pBdr>
              <w:spacing w:after="160" w:line="360" w:lineRule="auto"/>
              <w:rPr>
                <w:rFonts w:ascii="Times New Roman" w:eastAsia="Times New Roman" w:hAnsi="Times New Roman" w:cs="Times New Roman"/>
                <w:sz w:val="24"/>
                <w:szCs w:val="24"/>
              </w:rPr>
            </w:pPr>
          </w:p>
        </w:tc>
      </w:tr>
      <w:tr w:rsidR="00514ECC" w14:paraId="40F6EBDC" w14:textId="77777777">
        <w:trPr>
          <w:trHeight w:val="2540"/>
        </w:trPr>
        <w:tc>
          <w:tcPr>
            <w:tcW w:w="2972" w:type="dxa"/>
            <w:vMerge w:val="restart"/>
          </w:tcPr>
          <w:p w14:paraId="1C334CCD" w14:textId="77777777" w:rsidR="00514ECC" w:rsidRDefault="00BE6C8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Liyanage S.C.G.</w:t>
            </w:r>
          </w:p>
        </w:tc>
        <w:tc>
          <w:tcPr>
            <w:tcW w:w="1985" w:type="dxa"/>
          </w:tcPr>
          <w:p w14:paraId="7716070C" w14:textId="77777777" w:rsidR="00514ECC" w:rsidRDefault="00BE6C8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 Identification</w:t>
            </w:r>
          </w:p>
          <w:p w14:paraId="23194881" w14:textId="77777777" w:rsidR="00514ECC" w:rsidRDefault="00514ECC">
            <w:pPr>
              <w:spacing w:line="360" w:lineRule="auto"/>
              <w:rPr>
                <w:rFonts w:ascii="Times New Roman" w:eastAsia="Times New Roman" w:hAnsi="Times New Roman" w:cs="Times New Roman"/>
                <w:color w:val="000000"/>
                <w:sz w:val="24"/>
                <w:szCs w:val="24"/>
              </w:rPr>
            </w:pPr>
          </w:p>
          <w:p w14:paraId="1BFF3B22" w14:textId="77777777" w:rsidR="00514ECC" w:rsidRDefault="00514ECC">
            <w:pPr>
              <w:spacing w:line="360" w:lineRule="auto"/>
              <w:rPr>
                <w:rFonts w:ascii="Times New Roman" w:eastAsia="Times New Roman" w:hAnsi="Times New Roman" w:cs="Times New Roman"/>
                <w:color w:val="000000"/>
                <w:sz w:val="24"/>
                <w:szCs w:val="24"/>
              </w:rPr>
            </w:pPr>
          </w:p>
          <w:p w14:paraId="298C38A8" w14:textId="77777777" w:rsidR="00514ECC" w:rsidRDefault="00514ECC">
            <w:pPr>
              <w:spacing w:line="360" w:lineRule="auto"/>
              <w:rPr>
                <w:rFonts w:ascii="Times New Roman" w:eastAsia="Times New Roman" w:hAnsi="Times New Roman" w:cs="Times New Roman"/>
                <w:color w:val="000000"/>
                <w:sz w:val="24"/>
                <w:szCs w:val="24"/>
              </w:rPr>
            </w:pPr>
          </w:p>
          <w:p w14:paraId="03664C71" w14:textId="77777777" w:rsidR="00514ECC" w:rsidRDefault="00514ECC">
            <w:pPr>
              <w:spacing w:line="360" w:lineRule="auto"/>
              <w:rPr>
                <w:rFonts w:ascii="Times New Roman" w:eastAsia="Times New Roman" w:hAnsi="Times New Roman" w:cs="Times New Roman"/>
                <w:color w:val="000000"/>
                <w:sz w:val="24"/>
                <w:szCs w:val="24"/>
              </w:rPr>
            </w:pPr>
          </w:p>
        </w:tc>
        <w:tc>
          <w:tcPr>
            <w:tcW w:w="3253" w:type="dxa"/>
          </w:tcPr>
          <w:p w14:paraId="068F4280" w14:textId="77777777" w:rsidR="00514ECC" w:rsidRDefault="00BE6C84">
            <w:pPr>
              <w:numPr>
                <w:ilvl w:val="0"/>
                <w:numId w:val="11"/>
              </w:numPr>
              <w:pBdr>
                <w:top w:val="nil"/>
                <w:left w:val="nil"/>
                <w:bottom w:val="nil"/>
                <w:right w:val="nil"/>
                <w:between w:val="nil"/>
              </w:pBdr>
              <w:spacing w:after="16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Spiral model which can distinguish collaborative malicious nodes and pure malicious nodes.</w:t>
            </w:r>
          </w:p>
        </w:tc>
      </w:tr>
      <w:tr w:rsidR="00514ECC" w14:paraId="516803A4" w14:textId="77777777">
        <w:trPr>
          <w:trHeight w:val="3080"/>
        </w:trPr>
        <w:tc>
          <w:tcPr>
            <w:tcW w:w="2972" w:type="dxa"/>
            <w:vMerge/>
          </w:tcPr>
          <w:p w14:paraId="5BC33C13" w14:textId="77777777" w:rsidR="00514ECC" w:rsidRDefault="00514ECC">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985" w:type="dxa"/>
          </w:tcPr>
          <w:p w14:paraId="6BE486FB" w14:textId="77777777" w:rsidR="00514ECC" w:rsidRDefault="00BE6C8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Deep Reinforcement Learning</w:t>
            </w:r>
          </w:p>
        </w:tc>
        <w:tc>
          <w:tcPr>
            <w:tcW w:w="3253" w:type="dxa"/>
          </w:tcPr>
          <w:p w14:paraId="391B4278" w14:textId="2844A251" w:rsidR="00514ECC" w:rsidRDefault="00BE6C84">
            <w:pPr>
              <w:numPr>
                <w:ilvl w:val="0"/>
                <w:numId w:val="1"/>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a reinforcement learning (RL) model</w:t>
            </w:r>
            <w:ins w:id="333" w:author="SajithChamara" w:date="2018-10-10T19:16:00Z">
              <w:r w:rsidR="003728FD">
                <w:rPr>
                  <w:rFonts w:ascii="Times New Roman" w:eastAsia="Times New Roman" w:hAnsi="Times New Roman" w:cs="Times New Roman"/>
                  <w:color w:val="000000"/>
                  <w:sz w:val="24"/>
                  <w:szCs w:val="24"/>
                </w:rPr>
                <w:t>.</w:t>
              </w:r>
            </w:ins>
            <w:del w:id="334" w:author="SajithChamara" w:date="2018-10-10T19:16:00Z">
              <w:r w:rsidDel="003728FD">
                <w:rPr>
                  <w:rFonts w:ascii="Times New Roman" w:eastAsia="Times New Roman" w:hAnsi="Times New Roman" w:cs="Times New Roman"/>
                  <w:color w:val="000000"/>
                  <w:sz w:val="24"/>
                  <w:szCs w:val="24"/>
                </w:rPr>
                <w:delText xml:space="preserve"> </w:delText>
              </w:r>
              <w:r w:rsidDel="0056172C">
                <w:rPr>
                  <w:rFonts w:ascii="Times New Roman" w:eastAsia="Times New Roman" w:hAnsi="Times New Roman" w:cs="Times New Roman"/>
                  <w:color w:val="000000"/>
                  <w:sz w:val="24"/>
                  <w:szCs w:val="24"/>
                </w:rPr>
                <w:delText>to generate a reward for inputted global trust value.</w:delText>
              </w:r>
            </w:del>
          </w:p>
          <w:p w14:paraId="65D1D606" w14:textId="77777777" w:rsidR="00514ECC" w:rsidRDefault="00BE6C84">
            <w:pPr>
              <w:numPr>
                <w:ilvl w:val="0"/>
                <w:numId w:val="1"/>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Q-learning mechanism to calculate Q-value for each node.</w:t>
            </w:r>
          </w:p>
          <w:p w14:paraId="3E0C9B9E" w14:textId="77777777" w:rsidR="00514ECC" w:rsidRDefault="002B0CF1">
            <w:pPr>
              <w:numPr>
                <w:ilvl w:val="0"/>
                <w:numId w:val="1"/>
              </w:numPr>
              <w:pBdr>
                <w:top w:val="nil"/>
                <w:left w:val="nil"/>
                <w:bottom w:val="nil"/>
                <w:right w:val="nil"/>
                <w:between w:val="nil"/>
              </w:pBdr>
              <w:spacing w:after="16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Analyze</w:t>
            </w:r>
            <w:r w:rsidR="00BE6C84">
              <w:rPr>
                <w:rFonts w:ascii="Times New Roman" w:eastAsia="Times New Roman" w:hAnsi="Times New Roman" w:cs="Times New Roman"/>
                <w:color w:val="000000"/>
                <w:sz w:val="24"/>
                <w:szCs w:val="24"/>
              </w:rPr>
              <w:t xml:space="preserve"> the Q-value and make predictions to detect the secured and reliable routes.</w:t>
            </w:r>
          </w:p>
          <w:p w14:paraId="04BAC469" w14:textId="77777777" w:rsidR="00514ECC" w:rsidRDefault="00514ECC">
            <w:pPr>
              <w:pBdr>
                <w:top w:val="nil"/>
                <w:left w:val="nil"/>
                <w:bottom w:val="nil"/>
                <w:right w:val="nil"/>
                <w:between w:val="nil"/>
              </w:pBdr>
              <w:spacing w:after="160" w:line="360" w:lineRule="auto"/>
              <w:rPr>
                <w:rFonts w:ascii="Times New Roman" w:eastAsia="Times New Roman" w:hAnsi="Times New Roman" w:cs="Times New Roman"/>
                <w:sz w:val="24"/>
                <w:szCs w:val="24"/>
              </w:rPr>
            </w:pPr>
          </w:p>
          <w:p w14:paraId="0C0D929D" w14:textId="77777777" w:rsidR="00514ECC" w:rsidRDefault="00514ECC">
            <w:pPr>
              <w:pBdr>
                <w:top w:val="nil"/>
                <w:left w:val="nil"/>
                <w:bottom w:val="nil"/>
                <w:right w:val="nil"/>
                <w:between w:val="nil"/>
              </w:pBdr>
              <w:spacing w:after="160" w:line="360" w:lineRule="auto"/>
              <w:rPr>
                <w:rFonts w:ascii="Times New Roman" w:eastAsia="Times New Roman" w:hAnsi="Times New Roman" w:cs="Times New Roman"/>
                <w:sz w:val="24"/>
                <w:szCs w:val="24"/>
              </w:rPr>
            </w:pPr>
          </w:p>
          <w:p w14:paraId="7FBE59C9" w14:textId="77777777" w:rsidR="00514ECC" w:rsidRDefault="00514ECC">
            <w:pPr>
              <w:pBdr>
                <w:top w:val="nil"/>
                <w:left w:val="nil"/>
                <w:bottom w:val="nil"/>
                <w:right w:val="nil"/>
                <w:between w:val="nil"/>
              </w:pBdr>
              <w:spacing w:after="160" w:line="360" w:lineRule="auto"/>
              <w:rPr>
                <w:rFonts w:ascii="Times New Roman" w:eastAsia="Times New Roman" w:hAnsi="Times New Roman" w:cs="Times New Roman"/>
                <w:sz w:val="24"/>
                <w:szCs w:val="24"/>
              </w:rPr>
            </w:pPr>
          </w:p>
          <w:p w14:paraId="44878288" w14:textId="77777777" w:rsidR="00514ECC" w:rsidRDefault="00514ECC">
            <w:pPr>
              <w:pBdr>
                <w:top w:val="nil"/>
                <w:left w:val="nil"/>
                <w:bottom w:val="nil"/>
                <w:right w:val="nil"/>
                <w:between w:val="nil"/>
              </w:pBdr>
              <w:spacing w:after="160" w:line="360" w:lineRule="auto"/>
              <w:rPr>
                <w:rFonts w:ascii="Times New Roman" w:eastAsia="Times New Roman" w:hAnsi="Times New Roman" w:cs="Times New Roman"/>
                <w:sz w:val="24"/>
                <w:szCs w:val="24"/>
              </w:rPr>
            </w:pPr>
          </w:p>
          <w:p w14:paraId="1DA787D4" w14:textId="77777777" w:rsidR="00514ECC" w:rsidRDefault="00514ECC">
            <w:pPr>
              <w:pBdr>
                <w:top w:val="nil"/>
                <w:left w:val="nil"/>
                <w:bottom w:val="nil"/>
                <w:right w:val="nil"/>
                <w:between w:val="nil"/>
              </w:pBdr>
              <w:spacing w:after="160" w:line="360" w:lineRule="auto"/>
              <w:rPr>
                <w:rFonts w:ascii="Times New Roman" w:eastAsia="Times New Roman" w:hAnsi="Times New Roman" w:cs="Times New Roman"/>
                <w:sz w:val="24"/>
                <w:szCs w:val="24"/>
              </w:rPr>
            </w:pPr>
          </w:p>
          <w:p w14:paraId="3F12A37C" w14:textId="77777777" w:rsidR="00514ECC" w:rsidRDefault="00514ECC">
            <w:pPr>
              <w:pBdr>
                <w:top w:val="nil"/>
                <w:left w:val="nil"/>
                <w:bottom w:val="nil"/>
                <w:right w:val="nil"/>
                <w:between w:val="nil"/>
              </w:pBdr>
              <w:spacing w:after="160" w:line="360" w:lineRule="auto"/>
              <w:rPr>
                <w:rFonts w:ascii="Times New Roman" w:eastAsia="Times New Roman" w:hAnsi="Times New Roman" w:cs="Times New Roman"/>
                <w:sz w:val="24"/>
                <w:szCs w:val="24"/>
              </w:rPr>
            </w:pPr>
          </w:p>
          <w:p w14:paraId="4916B339" w14:textId="77777777" w:rsidR="00514ECC" w:rsidRDefault="00514ECC">
            <w:pPr>
              <w:pBdr>
                <w:top w:val="nil"/>
                <w:left w:val="nil"/>
                <w:bottom w:val="nil"/>
                <w:right w:val="nil"/>
                <w:between w:val="nil"/>
              </w:pBdr>
              <w:spacing w:after="160" w:line="360" w:lineRule="auto"/>
              <w:rPr>
                <w:rFonts w:ascii="Times New Roman" w:eastAsia="Times New Roman" w:hAnsi="Times New Roman" w:cs="Times New Roman"/>
                <w:sz w:val="24"/>
                <w:szCs w:val="24"/>
              </w:rPr>
            </w:pPr>
          </w:p>
          <w:p w14:paraId="06E6701F" w14:textId="77777777" w:rsidR="00514ECC" w:rsidRDefault="00514ECC">
            <w:pPr>
              <w:pBdr>
                <w:top w:val="nil"/>
                <w:left w:val="nil"/>
                <w:bottom w:val="nil"/>
                <w:right w:val="nil"/>
                <w:between w:val="nil"/>
              </w:pBdr>
              <w:spacing w:after="160" w:line="360" w:lineRule="auto"/>
              <w:rPr>
                <w:rFonts w:ascii="Times New Roman" w:eastAsia="Times New Roman" w:hAnsi="Times New Roman" w:cs="Times New Roman"/>
                <w:sz w:val="24"/>
                <w:szCs w:val="24"/>
              </w:rPr>
            </w:pPr>
          </w:p>
        </w:tc>
      </w:tr>
      <w:tr w:rsidR="00514ECC" w14:paraId="322DB418" w14:textId="77777777">
        <w:trPr>
          <w:trHeight w:val="480"/>
        </w:trPr>
        <w:tc>
          <w:tcPr>
            <w:tcW w:w="2972" w:type="dxa"/>
            <w:vMerge w:val="restart"/>
          </w:tcPr>
          <w:p w14:paraId="1E609521" w14:textId="77777777" w:rsidR="00514ECC" w:rsidRDefault="00BE6C8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M.A.S.H. Kularatne</w:t>
            </w:r>
          </w:p>
        </w:tc>
        <w:tc>
          <w:tcPr>
            <w:tcW w:w="1985" w:type="dxa"/>
          </w:tcPr>
          <w:p w14:paraId="7A45D1B3" w14:textId="77777777" w:rsidR="00514ECC" w:rsidRDefault="00BE6C8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Direct Trust</w:t>
            </w:r>
          </w:p>
          <w:p w14:paraId="638AC180" w14:textId="77777777" w:rsidR="00514ECC" w:rsidRDefault="00514ECC">
            <w:pPr>
              <w:spacing w:line="360" w:lineRule="auto"/>
              <w:rPr>
                <w:rFonts w:ascii="Times New Roman" w:eastAsia="Times New Roman" w:hAnsi="Times New Roman" w:cs="Times New Roman"/>
                <w:color w:val="000000"/>
                <w:sz w:val="24"/>
                <w:szCs w:val="24"/>
              </w:rPr>
            </w:pPr>
          </w:p>
          <w:p w14:paraId="5D2E46E8" w14:textId="77777777" w:rsidR="00514ECC" w:rsidRDefault="00514ECC">
            <w:pPr>
              <w:spacing w:line="360" w:lineRule="auto"/>
              <w:rPr>
                <w:rFonts w:ascii="Times New Roman" w:eastAsia="Times New Roman" w:hAnsi="Times New Roman" w:cs="Times New Roman"/>
                <w:color w:val="000000"/>
                <w:sz w:val="24"/>
                <w:szCs w:val="24"/>
              </w:rPr>
            </w:pPr>
          </w:p>
          <w:p w14:paraId="53631257" w14:textId="77777777" w:rsidR="00514ECC" w:rsidRDefault="00514ECC">
            <w:pPr>
              <w:spacing w:line="360" w:lineRule="auto"/>
              <w:rPr>
                <w:rFonts w:ascii="Times New Roman" w:eastAsia="Times New Roman" w:hAnsi="Times New Roman" w:cs="Times New Roman"/>
                <w:color w:val="000000"/>
                <w:sz w:val="24"/>
                <w:szCs w:val="24"/>
              </w:rPr>
            </w:pPr>
          </w:p>
          <w:p w14:paraId="1AC36834" w14:textId="77777777" w:rsidR="00514ECC" w:rsidRDefault="00514ECC">
            <w:pPr>
              <w:spacing w:line="360" w:lineRule="auto"/>
              <w:rPr>
                <w:rFonts w:ascii="Times New Roman" w:eastAsia="Times New Roman" w:hAnsi="Times New Roman" w:cs="Times New Roman"/>
                <w:color w:val="000000"/>
                <w:sz w:val="24"/>
                <w:szCs w:val="24"/>
              </w:rPr>
            </w:pPr>
          </w:p>
        </w:tc>
        <w:tc>
          <w:tcPr>
            <w:tcW w:w="3253" w:type="dxa"/>
          </w:tcPr>
          <w:p w14:paraId="55814923" w14:textId="77777777" w:rsidR="00514ECC" w:rsidRDefault="00BE6C84">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Control Packets calculation considering   RREQ, RPLY, ERR, HELLO packets.</w:t>
            </w:r>
          </w:p>
          <w:p w14:paraId="5BDFB109" w14:textId="77777777" w:rsidR="00514ECC" w:rsidRDefault="00BE6C84">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Data Packets calculation considering number of packets forwarded and number of packets received.</w:t>
            </w:r>
          </w:p>
          <w:p w14:paraId="2F9780A2" w14:textId="77777777" w:rsidR="00514ECC" w:rsidRDefault="00BE6C84">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 Direct Trust calculation algorithm </w:t>
            </w:r>
            <w:r>
              <w:rPr>
                <w:rFonts w:ascii="Times New Roman" w:eastAsia="Times New Roman" w:hAnsi="Times New Roman" w:cs="Times New Roman"/>
                <w:color w:val="000000"/>
                <w:sz w:val="24"/>
                <w:szCs w:val="24"/>
              </w:rPr>
              <w:lastRenderedPageBreak/>
              <w:t xml:space="preserve">considering control packets, data packets and the interactions between </w:t>
            </w:r>
            <w:r w:rsidR="002B0CF1">
              <w:rPr>
                <w:rFonts w:ascii="Times New Roman" w:eastAsia="Times New Roman" w:hAnsi="Times New Roman" w:cs="Times New Roman"/>
                <w:color w:val="000000"/>
                <w:sz w:val="24"/>
                <w:szCs w:val="24"/>
              </w:rPr>
              <w:t>neighbor</w:t>
            </w:r>
            <w:r>
              <w:rPr>
                <w:rFonts w:ascii="Times New Roman" w:eastAsia="Times New Roman" w:hAnsi="Times New Roman" w:cs="Times New Roman"/>
                <w:color w:val="000000"/>
                <w:sz w:val="24"/>
                <w:szCs w:val="24"/>
              </w:rPr>
              <w:t xml:space="preserve"> nodes within an exact time period.</w:t>
            </w:r>
          </w:p>
          <w:p w14:paraId="622EA2F0" w14:textId="77777777" w:rsidR="00514ECC" w:rsidRDefault="00BE6C84">
            <w:pPr>
              <w:numPr>
                <w:ilvl w:val="0"/>
                <w:numId w:val="5"/>
              </w:numPr>
              <w:pBdr>
                <w:top w:val="nil"/>
                <w:left w:val="nil"/>
                <w:bottom w:val="nil"/>
                <w:right w:val="nil"/>
                <w:between w:val="nil"/>
              </w:pBdr>
              <w:spacing w:after="12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Generate the trust table and store Direct Trust value for the </w:t>
            </w:r>
            <w:r w:rsidR="002B0CF1">
              <w:rPr>
                <w:rFonts w:ascii="Times New Roman" w:eastAsia="Times New Roman" w:hAnsi="Times New Roman" w:cs="Times New Roman"/>
                <w:color w:val="000000"/>
                <w:sz w:val="24"/>
                <w:szCs w:val="24"/>
              </w:rPr>
              <w:t>neighbor</w:t>
            </w:r>
            <w:r>
              <w:rPr>
                <w:rFonts w:ascii="Times New Roman" w:eastAsia="Times New Roman" w:hAnsi="Times New Roman" w:cs="Times New Roman"/>
                <w:color w:val="000000"/>
                <w:sz w:val="24"/>
                <w:szCs w:val="24"/>
              </w:rPr>
              <w:t xml:space="preserve"> nodes.</w:t>
            </w:r>
          </w:p>
        </w:tc>
      </w:tr>
      <w:tr w:rsidR="00514ECC" w14:paraId="19540E2B" w14:textId="77777777">
        <w:trPr>
          <w:trHeight w:val="4600"/>
        </w:trPr>
        <w:tc>
          <w:tcPr>
            <w:tcW w:w="2972" w:type="dxa"/>
            <w:vMerge/>
          </w:tcPr>
          <w:p w14:paraId="1E62CD92" w14:textId="77777777" w:rsidR="00514ECC" w:rsidRDefault="00514ECC">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985" w:type="dxa"/>
          </w:tcPr>
          <w:p w14:paraId="4F750D24" w14:textId="77777777" w:rsidR="00514ECC" w:rsidRDefault="00BE6C8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Performance Metrics Collection Component</w:t>
            </w:r>
          </w:p>
        </w:tc>
        <w:tc>
          <w:tcPr>
            <w:tcW w:w="3253" w:type="dxa"/>
          </w:tcPr>
          <w:p w14:paraId="5885F345" w14:textId="77777777" w:rsidR="00514ECC" w:rsidRDefault="00BE6C84">
            <w:pPr>
              <w:numPr>
                <w:ilvl w:val="0"/>
                <w:numId w:val="5"/>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network simulations using the visualizer.</w:t>
            </w:r>
          </w:p>
          <w:p w14:paraId="25D28C10" w14:textId="77777777" w:rsidR="00514ECC" w:rsidRDefault="00BE6C84">
            <w:pPr>
              <w:numPr>
                <w:ilvl w:val="0"/>
                <w:numId w:val="5"/>
              </w:numPr>
              <w:pBdr>
                <w:top w:val="nil"/>
                <w:left w:val="nil"/>
                <w:bottom w:val="nil"/>
                <w:right w:val="nil"/>
                <w:between w:val="nil"/>
              </w:pBdr>
              <w:spacing w:after="16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Visualize the </w:t>
            </w:r>
            <w:r w:rsidR="002B0CF1">
              <w:rPr>
                <w:rFonts w:ascii="Times New Roman" w:eastAsia="Times New Roman" w:hAnsi="Times New Roman" w:cs="Times New Roman"/>
                <w:color w:val="000000"/>
                <w:sz w:val="24"/>
                <w:szCs w:val="24"/>
              </w:rPr>
              <w:t>behavior</w:t>
            </w:r>
            <w:r>
              <w:rPr>
                <w:rFonts w:ascii="Times New Roman" w:eastAsia="Times New Roman" w:hAnsi="Times New Roman" w:cs="Times New Roman"/>
                <w:color w:val="000000"/>
                <w:sz w:val="24"/>
                <w:szCs w:val="24"/>
              </w:rPr>
              <w:t xml:space="preserve"> of the nodes and the transmission of the packets between </w:t>
            </w:r>
            <w:r w:rsidR="002B0CF1">
              <w:rPr>
                <w:rFonts w:ascii="Times New Roman" w:eastAsia="Times New Roman" w:hAnsi="Times New Roman" w:cs="Times New Roman"/>
                <w:color w:val="000000"/>
                <w:sz w:val="24"/>
                <w:szCs w:val="24"/>
              </w:rPr>
              <w:t>neighbor</w:t>
            </w:r>
            <w:r>
              <w:rPr>
                <w:rFonts w:ascii="Times New Roman" w:eastAsia="Times New Roman" w:hAnsi="Times New Roman" w:cs="Times New Roman"/>
                <w:color w:val="000000"/>
                <w:sz w:val="24"/>
                <w:szCs w:val="24"/>
              </w:rPr>
              <w:t xml:space="preserve"> nodes</w:t>
            </w:r>
          </w:p>
        </w:tc>
      </w:tr>
    </w:tbl>
    <w:p w14:paraId="48B03E9E" w14:textId="77777777" w:rsidR="00514ECC" w:rsidRDefault="00514ECC">
      <w:pPr>
        <w:spacing w:line="360" w:lineRule="auto"/>
        <w:rPr>
          <w:rFonts w:ascii="Times New Roman" w:eastAsia="Times New Roman" w:hAnsi="Times New Roman" w:cs="Times New Roman"/>
        </w:rPr>
      </w:pPr>
    </w:p>
    <w:p w14:paraId="2C5F19AD" w14:textId="77777777" w:rsidR="00514ECC" w:rsidRDefault="00514ECC">
      <w:pPr>
        <w:rPr>
          <w:rFonts w:ascii="Times New Roman" w:eastAsia="Times New Roman" w:hAnsi="Times New Roman" w:cs="Times New Roman"/>
        </w:rPr>
      </w:pPr>
    </w:p>
    <w:p w14:paraId="5768D95D" w14:textId="77777777" w:rsidR="00514ECC" w:rsidRDefault="00514ECC">
      <w:pPr>
        <w:rPr>
          <w:rFonts w:ascii="Times New Roman" w:eastAsia="Times New Roman" w:hAnsi="Times New Roman" w:cs="Times New Roman"/>
        </w:rPr>
      </w:pPr>
    </w:p>
    <w:p w14:paraId="6C67A49E" w14:textId="77777777" w:rsidR="00514ECC" w:rsidRDefault="00514ECC">
      <w:pPr>
        <w:rPr>
          <w:rFonts w:ascii="Times New Roman" w:eastAsia="Times New Roman" w:hAnsi="Times New Roman" w:cs="Times New Roman"/>
        </w:rPr>
      </w:pPr>
    </w:p>
    <w:p w14:paraId="5F232773" w14:textId="77777777" w:rsidR="00514ECC" w:rsidRDefault="00514ECC">
      <w:pPr>
        <w:rPr>
          <w:rFonts w:ascii="Times New Roman" w:eastAsia="Times New Roman" w:hAnsi="Times New Roman" w:cs="Times New Roman"/>
        </w:rPr>
      </w:pPr>
    </w:p>
    <w:p w14:paraId="62AD4FE6" w14:textId="77777777" w:rsidR="00514ECC" w:rsidRDefault="00514ECC">
      <w:pPr>
        <w:rPr>
          <w:rFonts w:ascii="Times New Roman" w:eastAsia="Times New Roman" w:hAnsi="Times New Roman" w:cs="Times New Roman"/>
        </w:rPr>
      </w:pPr>
    </w:p>
    <w:p w14:paraId="2DDF24B0" w14:textId="77777777" w:rsidR="00514ECC" w:rsidRDefault="00514ECC">
      <w:pPr>
        <w:rPr>
          <w:rFonts w:ascii="Times New Roman" w:eastAsia="Times New Roman" w:hAnsi="Times New Roman" w:cs="Times New Roman"/>
        </w:rPr>
      </w:pPr>
    </w:p>
    <w:p w14:paraId="648F509F" w14:textId="77777777" w:rsidR="00514ECC" w:rsidRDefault="00514ECC">
      <w:pPr>
        <w:rPr>
          <w:rFonts w:ascii="Times New Roman" w:eastAsia="Times New Roman" w:hAnsi="Times New Roman" w:cs="Times New Roman"/>
        </w:rPr>
      </w:pPr>
    </w:p>
    <w:p w14:paraId="6914D80C" w14:textId="77777777" w:rsidR="00514ECC" w:rsidRDefault="00514ECC">
      <w:pPr>
        <w:rPr>
          <w:rFonts w:ascii="Times New Roman" w:eastAsia="Times New Roman" w:hAnsi="Times New Roman" w:cs="Times New Roman"/>
        </w:rPr>
      </w:pPr>
    </w:p>
    <w:p w14:paraId="5FB140F7" w14:textId="77777777" w:rsidR="00514ECC" w:rsidRDefault="00514ECC">
      <w:pPr>
        <w:rPr>
          <w:rFonts w:ascii="Times New Roman" w:eastAsia="Times New Roman" w:hAnsi="Times New Roman" w:cs="Times New Roman"/>
        </w:rPr>
      </w:pPr>
    </w:p>
    <w:p w14:paraId="2E162032" w14:textId="77777777" w:rsidR="00514ECC" w:rsidRDefault="00BE6C84" w:rsidP="00A04780">
      <w:pPr>
        <w:pStyle w:val="Heading1"/>
        <w:numPr>
          <w:ilvl w:val="0"/>
          <w:numId w:val="13"/>
        </w:numPr>
        <w:spacing w:before="400" w:after="120"/>
      </w:pPr>
      <w:bookmarkStart w:id="335" w:name="_Toc526965937"/>
      <w:r>
        <w:rPr>
          <w:rFonts w:ascii="Times New Roman" w:eastAsia="Times New Roman" w:hAnsi="Times New Roman" w:cs="Times New Roman"/>
          <w:b/>
          <w:color w:val="000000"/>
          <w:sz w:val="28"/>
          <w:szCs w:val="28"/>
        </w:rPr>
        <w:lastRenderedPageBreak/>
        <w:t>CONCLUSION</w:t>
      </w:r>
      <w:bookmarkEnd w:id="335"/>
    </w:p>
    <w:p w14:paraId="21DDD730" w14:textId="77777777" w:rsidR="00514ECC" w:rsidRDefault="00514ECC">
      <w:pPr>
        <w:rPr>
          <w:rFonts w:ascii="Times New Roman" w:eastAsia="Times New Roman" w:hAnsi="Times New Roman" w:cs="Times New Roman"/>
        </w:rPr>
      </w:pPr>
    </w:p>
    <w:p w14:paraId="569508AE" w14:textId="6A025370" w:rsidR="00514ECC" w:rsidRPr="00A04780" w:rsidRDefault="00BE6C84" w:rsidP="00A0478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A04780">
        <w:rPr>
          <w:rFonts w:ascii="Times New Roman" w:eastAsia="Times New Roman" w:hAnsi="Times New Roman" w:cs="Times New Roman"/>
          <w:color w:val="000000"/>
          <w:sz w:val="24"/>
          <w:szCs w:val="24"/>
        </w:rPr>
        <w:t>In this research, a trust-based framework is developed to investigate the dynamic behavior of network nodes and to find the most secure route for packet transmission instead of the shortest path in</w:t>
      </w:r>
      <w:ins w:id="336" w:author="Upeksha Rathnasena" w:date="2018-10-10T11:22:00Z">
        <w:r w:rsidR="00E24A11">
          <w:rPr>
            <w:rFonts w:ascii="Times New Roman" w:eastAsia="Times New Roman" w:hAnsi="Times New Roman" w:cs="Times New Roman"/>
            <w:color w:val="000000"/>
            <w:sz w:val="24"/>
            <w:szCs w:val="24"/>
          </w:rPr>
          <w:t xml:space="preserve"> the</w:t>
        </w:r>
      </w:ins>
      <w:r w:rsidRPr="00A04780">
        <w:rPr>
          <w:rFonts w:ascii="Times New Roman" w:eastAsia="Times New Roman" w:hAnsi="Times New Roman" w:cs="Times New Roman"/>
          <w:color w:val="000000"/>
          <w:sz w:val="24"/>
          <w:szCs w:val="24"/>
        </w:rPr>
        <w:t xml:space="preserve"> traditional AODV. Since the first version of traditional AODV had security vulnerabilities which posed serious threats to data packets transmitted via MANETs, different approaches to secure AODV have been considered such as calculating both direct trust and indirect trust for nodes and dividing malicious nodes into two categories; pure malicious and collaborative malicious. </w:t>
      </w:r>
      <w:r w:rsidRPr="00A04780">
        <w:rPr>
          <w:rFonts w:ascii="Times New Roman" w:eastAsia="Times New Roman" w:hAnsi="Times New Roman" w:cs="Times New Roman"/>
          <w:sz w:val="24"/>
          <w:szCs w:val="24"/>
        </w:rPr>
        <w:t>T</w:t>
      </w:r>
      <w:r w:rsidRPr="00A04780">
        <w:rPr>
          <w:rFonts w:ascii="Times New Roman" w:eastAsia="Times New Roman" w:hAnsi="Times New Roman" w:cs="Times New Roman"/>
          <w:color w:val="000000"/>
          <w:sz w:val="24"/>
          <w:szCs w:val="24"/>
        </w:rPr>
        <w:t>he concept of relationship maturity based on the interaction count between two nodes and also a trust recommendation model is introduced to take recommendations from neighbor nodes regarding a particular node. Based on direct trust and indirect trust, a global trust value is calculated to evaluate the trustworthiness of nodes and to categorize them into five trust levels. A performance analysis is implemented to compare the trust-based framework with traditional AODV routing protocol as well. Although this framework is to detect the most trustworthy path, one could ideally work to do further research in the above-mentioned domain and come up with a different solution.</w:t>
      </w:r>
    </w:p>
    <w:p w14:paraId="2E7AD68D" w14:textId="77777777" w:rsidR="00514ECC" w:rsidRDefault="00514ECC">
      <w:pPr>
        <w:spacing w:line="360" w:lineRule="auto"/>
        <w:rPr>
          <w:rFonts w:ascii="Times New Roman" w:eastAsia="Times New Roman" w:hAnsi="Times New Roman" w:cs="Times New Roman"/>
        </w:rPr>
      </w:pPr>
    </w:p>
    <w:p w14:paraId="3985A2CF" w14:textId="77777777" w:rsidR="00A04780" w:rsidRDefault="00A04780">
      <w:pPr>
        <w:spacing w:line="360" w:lineRule="auto"/>
        <w:rPr>
          <w:rFonts w:ascii="Times New Roman" w:eastAsia="Times New Roman" w:hAnsi="Times New Roman" w:cs="Times New Roman"/>
        </w:rPr>
      </w:pPr>
    </w:p>
    <w:p w14:paraId="56C3B2E5" w14:textId="77777777" w:rsidR="00A04780" w:rsidRDefault="00A04780">
      <w:pPr>
        <w:spacing w:line="360" w:lineRule="auto"/>
        <w:rPr>
          <w:rFonts w:ascii="Times New Roman" w:eastAsia="Times New Roman" w:hAnsi="Times New Roman" w:cs="Times New Roman"/>
        </w:rPr>
      </w:pPr>
    </w:p>
    <w:p w14:paraId="2CB2D0E9" w14:textId="77777777" w:rsidR="00A04780" w:rsidRDefault="00A04780">
      <w:pPr>
        <w:spacing w:line="360" w:lineRule="auto"/>
        <w:rPr>
          <w:rFonts w:ascii="Times New Roman" w:eastAsia="Times New Roman" w:hAnsi="Times New Roman" w:cs="Times New Roman"/>
        </w:rPr>
      </w:pPr>
    </w:p>
    <w:p w14:paraId="63054CB0" w14:textId="77777777" w:rsidR="00A04780" w:rsidRDefault="00A04780">
      <w:pPr>
        <w:spacing w:line="360" w:lineRule="auto"/>
        <w:rPr>
          <w:rFonts w:ascii="Times New Roman" w:eastAsia="Times New Roman" w:hAnsi="Times New Roman" w:cs="Times New Roman"/>
        </w:rPr>
      </w:pPr>
    </w:p>
    <w:p w14:paraId="5D5BF82B" w14:textId="77777777" w:rsidR="00A04780" w:rsidRDefault="00A04780">
      <w:pPr>
        <w:spacing w:line="360" w:lineRule="auto"/>
        <w:rPr>
          <w:rFonts w:ascii="Times New Roman" w:eastAsia="Times New Roman" w:hAnsi="Times New Roman" w:cs="Times New Roman"/>
        </w:rPr>
      </w:pPr>
    </w:p>
    <w:p w14:paraId="2C4C699B" w14:textId="77777777" w:rsidR="00A04780" w:rsidRDefault="00A04780">
      <w:pPr>
        <w:spacing w:line="360" w:lineRule="auto"/>
        <w:rPr>
          <w:rFonts w:ascii="Times New Roman" w:eastAsia="Times New Roman" w:hAnsi="Times New Roman" w:cs="Times New Roman"/>
        </w:rPr>
      </w:pPr>
    </w:p>
    <w:p w14:paraId="0A7C2CF0" w14:textId="77777777" w:rsidR="00A04780" w:rsidRDefault="00A04780">
      <w:pPr>
        <w:spacing w:line="360" w:lineRule="auto"/>
        <w:rPr>
          <w:rFonts w:ascii="Times New Roman" w:eastAsia="Times New Roman" w:hAnsi="Times New Roman" w:cs="Times New Roman"/>
        </w:rPr>
      </w:pPr>
    </w:p>
    <w:p w14:paraId="58D4AD8E" w14:textId="77777777" w:rsidR="00A04780" w:rsidRDefault="00A04780">
      <w:pPr>
        <w:spacing w:line="360" w:lineRule="auto"/>
        <w:rPr>
          <w:rFonts w:ascii="Times New Roman" w:eastAsia="Times New Roman" w:hAnsi="Times New Roman" w:cs="Times New Roman"/>
        </w:rPr>
      </w:pPr>
    </w:p>
    <w:p w14:paraId="72130D87" w14:textId="77777777" w:rsidR="00514ECC" w:rsidRDefault="00BE6C84" w:rsidP="00A04780">
      <w:pPr>
        <w:pStyle w:val="Heading1"/>
        <w:numPr>
          <w:ilvl w:val="0"/>
          <w:numId w:val="13"/>
        </w:numPr>
        <w:spacing w:before="400" w:after="120"/>
      </w:pPr>
      <w:bookmarkStart w:id="337" w:name="_Toc526965938"/>
      <w:r>
        <w:rPr>
          <w:rFonts w:ascii="Times New Roman" w:eastAsia="Times New Roman" w:hAnsi="Times New Roman" w:cs="Times New Roman"/>
          <w:b/>
          <w:color w:val="000000"/>
          <w:sz w:val="28"/>
          <w:szCs w:val="28"/>
        </w:rPr>
        <w:lastRenderedPageBreak/>
        <w:t>REFERENCES</w:t>
      </w:r>
      <w:bookmarkEnd w:id="337"/>
    </w:p>
    <w:p w14:paraId="5FFAF84A" w14:textId="77777777" w:rsidR="00514ECC" w:rsidRDefault="00514ECC">
      <w:pPr>
        <w:rPr>
          <w:rFonts w:ascii="Times New Roman" w:eastAsia="Times New Roman" w:hAnsi="Times New Roman" w:cs="Times New Roman"/>
        </w:rPr>
      </w:pPr>
    </w:p>
    <w:p w14:paraId="3A141FA7" w14:textId="77777777" w:rsidR="00514ECC" w:rsidRDefault="00BE6C84">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Int. J. Netw. Secur. Its Appl.</w:t>
      </w:r>
      <w:r>
        <w:rPr>
          <w:rFonts w:ascii="Times New Roman" w:eastAsia="Times New Roman" w:hAnsi="Times New Roman" w:cs="Times New Roman"/>
          <w:color w:val="000000"/>
          <w:sz w:val="24"/>
          <w:szCs w:val="24"/>
        </w:rPr>
        <w:t>, vol. 8, no. 3, pp. 47–64, 2016.</w:t>
      </w:r>
    </w:p>
    <w:p w14:paraId="310F0B4E" w14:textId="77777777" w:rsidR="00A04780" w:rsidRDefault="00A04780">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29318DAC" w14:textId="77777777" w:rsidR="00514ECC" w:rsidRDefault="00BE6C84">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IEEE J. Sel. Areas Commun.</w:t>
      </w:r>
      <w:r>
        <w:rPr>
          <w:rFonts w:ascii="Times New Roman" w:eastAsia="Times New Roman" w:hAnsi="Times New Roman" w:cs="Times New Roman"/>
          <w:color w:val="000000"/>
          <w:sz w:val="24"/>
          <w:szCs w:val="24"/>
        </w:rPr>
        <w:t>, vol. 24, no. 2, pp. 305–317, 2006.</w:t>
      </w:r>
    </w:p>
    <w:p w14:paraId="6D14CD42" w14:textId="77777777" w:rsidR="00A04780" w:rsidRDefault="00A04780">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52134BA5" w14:textId="77777777" w:rsidR="00514ECC" w:rsidRDefault="00BE6C84">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Dalal, “Different Ways to Achieve Trust in MANET,” </w:t>
      </w:r>
      <w:r>
        <w:rPr>
          <w:rFonts w:ascii="Times New Roman" w:eastAsia="Times New Roman" w:hAnsi="Times New Roman" w:cs="Times New Roman"/>
          <w:i/>
          <w:color w:val="000000"/>
          <w:sz w:val="24"/>
          <w:szCs w:val="24"/>
        </w:rPr>
        <w:t>Int. J. AdHoc Netw. Syst.</w:t>
      </w:r>
      <w:r>
        <w:rPr>
          <w:rFonts w:ascii="Times New Roman" w:eastAsia="Times New Roman" w:hAnsi="Times New Roman" w:cs="Times New Roman"/>
          <w:color w:val="000000"/>
          <w:sz w:val="24"/>
          <w:szCs w:val="24"/>
        </w:rPr>
        <w:t>, vol. 2, no. 2, pp. 53–64, 2012.</w:t>
      </w:r>
    </w:p>
    <w:p w14:paraId="4949DDB8" w14:textId="77777777" w:rsidR="00A04780" w:rsidRDefault="00A04780">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31CBC173" w14:textId="77777777" w:rsidR="00514ECC" w:rsidRDefault="00BE6C84">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70C917F0" w14:textId="77777777" w:rsidR="00A04780" w:rsidRDefault="00A04780">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6DA8571C" w14:textId="77777777" w:rsidR="00514ECC" w:rsidRDefault="00BE6C84">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Velloso, R. Laufer, D. De O. Cunha, O. C. Duarte, and G. Pujolle, “Trust management in mobile ad hoc networks using a scalable maturity-based model,” </w:t>
      </w:r>
      <w:r>
        <w:rPr>
          <w:rFonts w:ascii="Times New Roman" w:eastAsia="Times New Roman" w:hAnsi="Times New Roman" w:cs="Times New Roman"/>
          <w:i/>
          <w:color w:val="000000"/>
          <w:sz w:val="24"/>
          <w:szCs w:val="24"/>
        </w:rPr>
        <w:t>IEEE Trans. Netw. Serv. Manag.</w:t>
      </w:r>
      <w:r>
        <w:rPr>
          <w:rFonts w:ascii="Times New Roman" w:eastAsia="Times New Roman" w:hAnsi="Times New Roman" w:cs="Times New Roman"/>
          <w:color w:val="000000"/>
          <w:sz w:val="24"/>
          <w:szCs w:val="24"/>
        </w:rPr>
        <w:t>, vol. 7, no. 3, pp. 172–185, 2010.</w:t>
      </w:r>
    </w:p>
    <w:p w14:paraId="6E22B000" w14:textId="77777777" w:rsidR="00A04780" w:rsidRDefault="00A04780">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43C6E051" w14:textId="77777777" w:rsidR="00514ECC" w:rsidRDefault="00BE6C84">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T. Farid and A. Prahladachar, “Secure Routing with AODV Protocol for Mobile Ad Hoc Networks.”  </w:t>
      </w:r>
    </w:p>
    <w:p w14:paraId="3F98680E" w14:textId="77777777" w:rsidR="00A04780" w:rsidRDefault="00A04780">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54DCB8C0" w14:textId="77777777" w:rsidR="00514ECC" w:rsidRDefault="00BE6C84">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S. Subramanian and B. Ramachandran, “QOS Assestion in MANET Routing based on Trusted AODV,” Int. J. Ad hoc, Sens. Ubiquitous Comput., vol. 3, no. 3, pp. 135–143, 2012.</w:t>
      </w:r>
    </w:p>
    <w:p w14:paraId="32A88B85" w14:textId="77777777" w:rsidR="00A04780" w:rsidRDefault="00A04780">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06FD4B21" w14:textId="77777777" w:rsidR="00514ECC" w:rsidRDefault="00BE6C84">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S.Uma, “Human Interaction Pattern Mining Using Enhanced Artificial Bee Colony Algorithm S.,” </w:t>
      </w:r>
      <w:r>
        <w:rPr>
          <w:rFonts w:ascii="Times New Roman" w:eastAsia="Times New Roman" w:hAnsi="Times New Roman" w:cs="Times New Roman"/>
          <w:i/>
          <w:color w:val="000000"/>
          <w:sz w:val="24"/>
          <w:szCs w:val="24"/>
        </w:rPr>
        <w:t>Int. J. Innov. Res. Comput. Commun. Eng.</w:t>
      </w:r>
      <w:r>
        <w:rPr>
          <w:rFonts w:ascii="Times New Roman" w:eastAsia="Times New Roman" w:hAnsi="Times New Roman" w:cs="Times New Roman"/>
          <w:color w:val="000000"/>
          <w:sz w:val="24"/>
          <w:szCs w:val="24"/>
        </w:rPr>
        <w:t>, vol. 3, no. 10, pp. 10131–10138, 2015.</w:t>
      </w:r>
    </w:p>
    <w:p w14:paraId="3E37F459" w14:textId="77777777" w:rsidR="00A04780" w:rsidRDefault="00A04780">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03A5DF7D" w14:textId="77777777" w:rsidR="00514ECC" w:rsidRDefault="00BE6C84">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MANet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0D7B7A22" w14:textId="77777777" w:rsidR="00A04780" w:rsidRDefault="00A04780">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550914E9" w14:textId="77777777" w:rsidR="00514ECC" w:rsidRDefault="00BE6C84">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Yoo and D. P. Agrawal, “Why does it pay to be selfish in a MANET?,” </w:t>
      </w:r>
      <w:r>
        <w:rPr>
          <w:rFonts w:ascii="Times New Roman" w:eastAsia="Times New Roman" w:hAnsi="Times New Roman" w:cs="Times New Roman"/>
          <w:i/>
          <w:color w:val="000000"/>
          <w:sz w:val="24"/>
          <w:szCs w:val="24"/>
        </w:rPr>
        <w:t>IEEE Wirel. Commun.</w:t>
      </w:r>
      <w:r>
        <w:rPr>
          <w:rFonts w:ascii="Times New Roman" w:eastAsia="Times New Roman" w:hAnsi="Times New Roman" w:cs="Times New Roman"/>
          <w:color w:val="000000"/>
          <w:sz w:val="24"/>
          <w:szCs w:val="24"/>
        </w:rPr>
        <w:t>, vol. 13, no. 6, pp. 87–97, 2006.</w:t>
      </w:r>
    </w:p>
    <w:p w14:paraId="58740F13" w14:textId="77777777" w:rsidR="00A04780" w:rsidRDefault="00A04780">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7734356" w14:textId="77777777" w:rsidR="00A04780" w:rsidRDefault="00BE6C84" w:rsidP="00A04780">
      <w:pPr>
        <w:widowControl w:val="0"/>
        <w:spacing w:line="240" w:lineRule="auto"/>
        <w:ind w:left="634" w:hanging="634"/>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Neogy, C. Chowdhury, and S. Neogy, “Reliability of mobile agents for reliable service discovery protocol in MANET,” </w:t>
      </w:r>
      <w:r>
        <w:rPr>
          <w:rFonts w:ascii="Times New Roman" w:eastAsia="Times New Roman" w:hAnsi="Times New Roman" w:cs="Times New Roman"/>
          <w:i/>
          <w:sz w:val="24"/>
          <w:szCs w:val="24"/>
        </w:rPr>
        <w:t>arXiv Prepr. arXiv1111.1865</w:t>
      </w:r>
      <w:r>
        <w:rPr>
          <w:rFonts w:ascii="Times New Roman" w:eastAsia="Times New Roman" w:hAnsi="Times New Roman" w:cs="Times New Roman"/>
          <w:sz w:val="24"/>
          <w:szCs w:val="24"/>
        </w:rPr>
        <w:t>, vol. 3, no. 5, pp. 229–243, 2011.</w:t>
      </w:r>
    </w:p>
    <w:p w14:paraId="1BEB289D" w14:textId="77777777" w:rsidR="00514ECC" w:rsidRDefault="00BE6C84">
      <w:pPr>
        <w:widowControl w:val="0"/>
        <w:spacing w:line="240" w:lineRule="auto"/>
        <w:ind w:left="634" w:hanging="634"/>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 xml:space="preserve">G. Santhi, A. Nachiappan, M. Z. Ibrahime, R. Raghunadhane, and M. K. Favas, “Q-learning based adaptive QoS routing protocol for MANETs,” </w:t>
      </w:r>
      <w:r>
        <w:rPr>
          <w:rFonts w:ascii="Times New Roman" w:eastAsia="Times New Roman" w:hAnsi="Times New Roman" w:cs="Times New Roman"/>
          <w:i/>
          <w:sz w:val="24"/>
          <w:szCs w:val="24"/>
        </w:rPr>
        <w:t>Int. Conf. Recent Trends Inf. Technol. ICRTIT 2011</w:t>
      </w:r>
      <w:r>
        <w:rPr>
          <w:rFonts w:ascii="Times New Roman" w:eastAsia="Times New Roman" w:hAnsi="Times New Roman" w:cs="Times New Roman"/>
          <w:sz w:val="24"/>
          <w:szCs w:val="24"/>
        </w:rPr>
        <w:t>, pp. 1233–1238, 2011.</w:t>
      </w:r>
    </w:p>
    <w:p w14:paraId="2781D7F1" w14:textId="77777777" w:rsidR="00514ECC" w:rsidRDefault="00514ECC" w:rsidP="002231B1">
      <w:pPr>
        <w:pBdr>
          <w:top w:val="nil"/>
          <w:left w:val="nil"/>
          <w:bottom w:val="nil"/>
          <w:right w:val="nil"/>
          <w:between w:val="nil"/>
        </w:pBdr>
        <w:spacing w:after="0" w:line="240" w:lineRule="auto"/>
        <w:ind w:left="640" w:hanging="640"/>
        <w:jc w:val="both"/>
        <w:rPr>
          <w:rFonts w:ascii="Times New Roman" w:eastAsia="Times New Roman" w:hAnsi="Times New Roman" w:cs="Times New Roman"/>
          <w:color w:val="000000"/>
          <w:sz w:val="24"/>
          <w:szCs w:val="24"/>
        </w:rPr>
      </w:pPr>
    </w:p>
    <w:sectPr w:rsidR="00514ECC" w:rsidSect="008B0EFD">
      <w:footerReference w:type="default" r:id="rId28"/>
      <w:type w:val="continuous"/>
      <w:pgSz w:w="11907" w:h="16839"/>
      <w:pgMar w:top="1418" w:right="1418" w:bottom="2268"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95D05" w14:textId="77777777" w:rsidR="00F02731" w:rsidRDefault="00F02731">
      <w:pPr>
        <w:spacing w:after="0" w:line="240" w:lineRule="auto"/>
      </w:pPr>
      <w:r>
        <w:separator/>
      </w:r>
    </w:p>
  </w:endnote>
  <w:endnote w:type="continuationSeparator" w:id="0">
    <w:p w14:paraId="02B03C58" w14:textId="77777777" w:rsidR="00F02731" w:rsidRDefault="00F02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272F6" w14:textId="77777777" w:rsidR="00CE51F7" w:rsidRDefault="00CE51F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47</w:t>
    </w:r>
    <w:r>
      <w:rPr>
        <w:color w:val="000000"/>
      </w:rPr>
      <w:fldChar w:fldCharType="end"/>
    </w:r>
  </w:p>
  <w:p w14:paraId="42F12F4B" w14:textId="77777777" w:rsidR="00CE51F7" w:rsidRDefault="00CE51F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A7F19" w14:textId="77777777" w:rsidR="00F02731" w:rsidRDefault="00F02731">
      <w:pPr>
        <w:spacing w:after="0" w:line="240" w:lineRule="auto"/>
      </w:pPr>
      <w:r>
        <w:separator/>
      </w:r>
    </w:p>
  </w:footnote>
  <w:footnote w:type="continuationSeparator" w:id="0">
    <w:p w14:paraId="1F3F2386" w14:textId="77777777" w:rsidR="00F02731" w:rsidRDefault="00F02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45F7"/>
    <w:multiLevelType w:val="multilevel"/>
    <w:tmpl w:val="BF2A6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4B5004"/>
    <w:multiLevelType w:val="multilevel"/>
    <w:tmpl w:val="04BE4A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A7B46BF"/>
    <w:multiLevelType w:val="hybridMultilevel"/>
    <w:tmpl w:val="F42287C4"/>
    <w:lvl w:ilvl="0" w:tplc="4B4AC2AC">
      <w:start w:val="4"/>
      <w:numFmt w:val="decimal"/>
      <w:lvlText w:val="%1."/>
      <w:lvlJc w:val="left"/>
      <w:pPr>
        <w:ind w:left="720" w:hanging="360"/>
      </w:pPr>
      <w:rPr>
        <w:rFonts w:ascii="Times New Roman" w:eastAsia="Times New Roman" w:hAnsi="Times New Roman" w:cs="Times New Roman"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52A75"/>
    <w:multiLevelType w:val="multilevel"/>
    <w:tmpl w:val="2B941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4A7F66"/>
    <w:multiLevelType w:val="multilevel"/>
    <w:tmpl w:val="8518588C"/>
    <w:lvl w:ilvl="0">
      <w:start w:val="1"/>
      <w:numFmt w:val="decimal"/>
      <w:lvlText w:val="%1"/>
      <w:lvlJc w:val="left"/>
      <w:pPr>
        <w:ind w:left="676" w:hanging="576"/>
      </w:pPr>
    </w:lvl>
    <w:lvl w:ilvl="1">
      <w:start w:val="1"/>
      <w:numFmt w:val="decimal"/>
      <w:lvlText w:val="%1.%2"/>
      <w:lvlJc w:val="left"/>
      <w:pPr>
        <w:ind w:left="676" w:hanging="576"/>
      </w:pPr>
      <w:rPr>
        <w:rFonts w:ascii="Times New Roman" w:eastAsia="Times New Roman" w:hAnsi="Times New Roman" w:cs="Times New Roman"/>
        <w:b/>
        <w:color w:val="000000"/>
        <w:sz w:val="24"/>
        <w:szCs w:val="24"/>
      </w:rPr>
    </w:lvl>
    <w:lvl w:ilvl="2">
      <w:start w:val="1"/>
      <w:numFmt w:val="decimal"/>
      <w:lvlText w:val="%1.%2.%3"/>
      <w:lvlJc w:val="left"/>
      <w:pPr>
        <w:ind w:left="820" w:hanging="720"/>
      </w:pPr>
      <w:rPr>
        <w:rFonts w:ascii="Times New Roman" w:eastAsia="Times New Roman" w:hAnsi="Times New Roman" w:cs="Times New Roman"/>
        <w:b/>
        <w:color w:val="000000"/>
        <w:sz w:val="24"/>
        <w:szCs w:val="24"/>
      </w:rPr>
    </w:lvl>
    <w:lvl w:ilvl="3">
      <w:start w:val="1"/>
      <w:numFmt w:val="bullet"/>
      <w:lvlText w:val="●"/>
      <w:lvlJc w:val="left"/>
      <w:pPr>
        <w:ind w:left="1540" w:hanging="360"/>
      </w:pPr>
      <w:rPr>
        <w:rFonts w:ascii="Noto Sans Symbols" w:eastAsia="Noto Sans Symbols" w:hAnsi="Noto Sans Symbols" w:cs="Noto Sans Symbols"/>
        <w:sz w:val="24"/>
        <w:szCs w:val="24"/>
      </w:rPr>
    </w:lvl>
    <w:lvl w:ilvl="4">
      <w:start w:val="1"/>
      <w:numFmt w:val="bullet"/>
      <w:lvlText w:val="•"/>
      <w:lvlJc w:val="left"/>
      <w:pPr>
        <w:ind w:left="2011" w:hanging="360"/>
      </w:pPr>
    </w:lvl>
    <w:lvl w:ilvl="5">
      <w:start w:val="1"/>
      <w:numFmt w:val="bullet"/>
      <w:lvlText w:val="•"/>
      <w:lvlJc w:val="left"/>
      <w:pPr>
        <w:ind w:left="2246" w:hanging="360"/>
      </w:pPr>
    </w:lvl>
    <w:lvl w:ilvl="6">
      <w:start w:val="1"/>
      <w:numFmt w:val="bullet"/>
      <w:lvlText w:val="•"/>
      <w:lvlJc w:val="left"/>
      <w:pPr>
        <w:ind w:left="2482" w:hanging="360"/>
      </w:pPr>
    </w:lvl>
    <w:lvl w:ilvl="7">
      <w:start w:val="1"/>
      <w:numFmt w:val="bullet"/>
      <w:lvlText w:val="•"/>
      <w:lvlJc w:val="left"/>
      <w:pPr>
        <w:ind w:left="2717" w:hanging="360"/>
      </w:pPr>
    </w:lvl>
    <w:lvl w:ilvl="8">
      <w:start w:val="1"/>
      <w:numFmt w:val="bullet"/>
      <w:lvlText w:val="•"/>
      <w:lvlJc w:val="left"/>
      <w:pPr>
        <w:ind w:left="2953" w:hanging="360"/>
      </w:pPr>
    </w:lvl>
  </w:abstractNum>
  <w:abstractNum w:abstractNumId="5" w15:restartNumberingAfterBreak="0">
    <w:nsid w:val="27564875"/>
    <w:multiLevelType w:val="multilevel"/>
    <w:tmpl w:val="E078EF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B5E6A10"/>
    <w:multiLevelType w:val="multilevel"/>
    <w:tmpl w:val="5484C72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31D0EC3"/>
    <w:multiLevelType w:val="multilevel"/>
    <w:tmpl w:val="E65C0E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44B5A45"/>
    <w:multiLevelType w:val="hybridMultilevel"/>
    <w:tmpl w:val="CFFC77E6"/>
    <w:lvl w:ilvl="0" w:tplc="06264448">
      <w:start w:val="4"/>
      <w:numFmt w:val="decimal"/>
      <w:lvlText w:val="%1."/>
      <w:lvlJc w:val="left"/>
      <w:pPr>
        <w:ind w:left="1036" w:hanging="360"/>
      </w:pPr>
      <w:rPr>
        <w:rFonts w:ascii="Times New Roman" w:eastAsia="Times New Roman" w:hAnsi="Times New Roman" w:cs="Times New Roman" w:hint="default"/>
        <w:b/>
        <w:color w:val="000000"/>
        <w:sz w:val="28"/>
      </w:rPr>
    </w:lvl>
    <w:lvl w:ilvl="1" w:tplc="04090019" w:tentative="1">
      <w:start w:val="1"/>
      <w:numFmt w:val="lowerLetter"/>
      <w:lvlText w:val="%2."/>
      <w:lvlJc w:val="left"/>
      <w:pPr>
        <w:ind w:left="1756" w:hanging="360"/>
      </w:pPr>
    </w:lvl>
    <w:lvl w:ilvl="2" w:tplc="0409001B" w:tentative="1">
      <w:start w:val="1"/>
      <w:numFmt w:val="lowerRoman"/>
      <w:lvlText w:val="%3."/>
      <w:lvlJc w:val="right"/>
      <w:pPr>
        <w:ind w:left="2476" w:hanging="180"/>
      </w:pPr>
    </w:lvl>
    <w:lvl w:ilvl="3" w:tplc="0409000F" w:tentative="1">
      <w:start w:val="1"/>
      <w:numFmt w:val="decimal"/>
      <w:lvlText w:val="%4."/>
      <w:lvlJc w:val="left"/>
      <w:pPr>
        <w:ind w:left="3196" w:hanging="360"/>
      </w:pPr>
    </w:lvl>
    <w:lvl w:ilvl="4" w:tplc="04090019" w:tentative="1">
      <w:start w:val="1"/>
      <w:numFmt w:val="lowerLetter"/>
      <w:lvlText w:val="%5."/>
      <w:lvlJc w:val="left"/>
      <w:pPr>
        <w:ind w:left="3916" w:hanging="360"/>
      </w:pPr>
    </w:lvl>
    <w:lvl w:ilvl="5" w:tplc="0409001B" w:tentative="1">
      <w:start w:val="1"/>
      <w:numFmt w:val="lowerRoman"/>
      <w:lvlText w:val="%6."/>
      <w:lvlJc w:val="right"/>
      <w:pPr>
        <w:ind w:left="4636" w:hanging="180"/>
      </w:pPr>
    </w:lvl>
    <w:lvl w:ilvl="6" w:tplc="0409000F" w:tentative="1">
      <w:start w:val="1"/>
      <w:numFmt w:val="decimal"/>
      <w:lvlText w:val="%7."/>
      <w:lvlJc w:val="left"/>
      <w:pPr>
        <w:ind w:left="5356" w:hanging="360"/>
      </w:pPr>
    </w:lvl>
    <w:lvl w:ilvl="7" w:tplc="04090019" w:tentative="1">
      <w:start w:val="1"/>
      <w:numFmt w:val="lowerLetter"/>
      <w:lvlText w:val="%8."/>
      <w:lvlJc w:val="left"/>
      <w:pPr>
        <w:ind w:left="6076" w:hanging="360"/>
      </w:pPr>
    </w:lvl>
    <w:lvl w:ilvl="8" w:tplc="0409001B" w:tentative="1">
      <w:start w:val="1"/>
      <w:numFmt w:val="lowerRoman"/>
      <w:lvlText w:val="%9."/>
      <w:lvlJc w:val="right"/>
      <w:pPr>
        <w:ind w:left="6796" w:hanging="180"/>
      </w:pPr>
    </w:lvl>
  </w:abstractNum>
  <w:abstractNum w:abstractNumId="9" w15:restartNumberingAfterBreak="0">
    <w:nsid w:val="58D65E5B"/>
    <w:multiLevelType w:val="multilevel"/>
    <w:tmpl w:val="2E98E6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5BCC5BBB"/>
    <w:multiLevelType w:val="multilevel"/>
    <w:tmpl w:val="D334E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BEB136E"/>
    <w:multiLevelType w:val="multilevel"/>
    <w:tmpl w:val="330A678E"/>
    <w:lvl w:ilvl="0">
      <w:start w:val="1"/>
      <w:numFmt w:val="decimal"/>
      <w:lvlText w:val="%1"/>
      <w:lvlJc w:val="left"/>
      <w:pPr>
        <w:ind w:left="676" w:hanging="576"/>
      </w:pPr>
      <w:rPr>
        <w:rFonts w:ascii="Times New Roman" w:eastAsia="Times New Roman" w:hAnsi="Times New Roman" w:cs="Times New Roman"/>
        <w:b/>
        <w:color w:val="000000"/>
        <w:sz w:val="28"/>
        <w:szCs w:val="28"/>
      </w:rPr>
    </w:lvl>
    <w:lvl w:ilvl="1">
      <w:start w:val="1"/>
      <w:numFmt w:val="decimal"/>
      <w:lvlText w:val="%1.%2"/>
      <w:lvlJc w:val="left"/>
      <w:pPr>
        <w:ind w:left="676" w:hanging="576"/>
      </w:pPr>
      <w:rPr>
        <w:rFonts w:ascii="Times New Roman" w:eastAsia="Times New Roman" w:hAnsi="Times New Roman" w:cs="Times New Roman"/>
        <w:b/>
        <w:color w:val="000000"/>
        <w:sz w:val="24"/>
        <w:szCs w:val="24"/>
      </w:rPr>
    </w:lvl>
    <w:lvl w:ilvl="2">
      <w:start w:val="1"/>
      <w:numFmt w:val="decimal"/>
      <w:lvlText w:val="%1.%2.%3"/>
      <w:lvlJc w:val="left"/>
      <w:pPr>
        <w:ind w:left="820" w:hanging="720"/>
      </w:pPr>
      <w:rPr>
        <w:rFonts w:ascii="Times New Roman" w:eastAsia="Times New Roman" w:hAnsi="Times New Roman" w:cs="Times New Roman"/>
        <w:b/>
        <w:color w:val="000000"/>
        <w:sz w:val="24"/>
        <w:szCs w:val="24"/>
      </w:rPr>
    </w:lvl>
    <w:lvl w:ilvl="3">
      <w:start w:val="1"/>
      <w:numFmt w:val="bullet"/>
      <w:lvlText w:val="●"/>
      <w:lvlJc w:val="left"/>
      <w:pPr>
        <w:ind w:left="1540" w:hanging="360"/>
      </w:pPr>
      <w:rPr>
        <w:rFonts w:ascii="Noto Sans Symbols" w:eastAsia="Noto Sans Symbols" w:hAnsi="Noto Sans Symbols" w:cs="Noto Sans Symbols"/>
        <w:sz w:val="24"/>
        <w:szCs w:val="24"/>
      </w:rPr>
    </w:lvl>
    <w:lvl w:ilvl="4">
      <w:start w:val="1"/>
      <w:numFmt w:val="bullet"/>
      <w:lvlText w:val="•"/>
      <w:lvlJc w:val="left"/>
      <w:pPr>
        <w:ind w:left="2011" w:hanging="360"/>
      </w:pPr>
    </w:lvl>
    <w:lvl w:ilvl="5">
      <w:start w:val="1"/>
      <w:numFmt w:val="bullet"/>
      <w:lvlText w:val="•"/>
      <w:lvlJc w:val="left"/>
      <w:pPr>
        <w:ind w:left="2246" w:hanging="360"/>
      </w:pPr>
    </w:lvl>
    <w:lvl w:ilvl="6">
      <w:start w:val="1"/>
      <w:numFmt w:val="bullet"/>
      <w:lvlText w:val="•"/>
      <w:lvlJc w:val="left"/>
      <w:pPr>
        <w:ind w:left="2482" w:hanging="360"/>
      </w:pPr>
    </w:lvl>
    <w:lvl w:ilvl="7">
      <w:start w:val="1"/>
      <w:numFmt w:val="bullet"/>
      <w:lvlText w:val="•"/>
      <w:lvlJc w:val="left"/>
      <w:pPr>
        <w:ind w:left="2717" w:hanging="360"/>
      </w:pPr>
    </w:lvl>
    <w:lvl w:ilvl="8">
      <w:start w:val="1"/>
      <w:numFmt w:val="bullet"/>
      <w:lvlText w:val="•"/>
      <w:lvlJc w:val="left"/>
      <w:pPr>
        <w:ind w:left="2953" w:hanging="360"/>
      </w:pPr>
    </w:lvl>
  </w:abstractNum>
  <w:abstractNum w:abstractNumId="12" w15:restartNumberingAfterBreak="0">
    <w:nsid w:val="73C04A96"/>
    <w:multiLevelType w:val="multilevel"/>
    <w:tmpl w:val="3C5876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9"/>
  </w:num>
  <w:num w:numId="2">
    <w:abstractNumId w:val="4"/>
  </w:num>
  <w:num w:numId="3">
    <w:abstractNumId w:val="5"/>
  </w:num>
  <w:num w:numId="4">
    <w:abstractNumId w:val="12"/>
  </w:num>
  <w:num w:numId="5">
    <w:abstractNumId w:val="6"/>
  </w:num>
  <w:num w:numId="6">
    <w:abstractNumId w:val="11"/>
  </w:num>
  <w:num w:numId="7">
    <w:abstractNumId w:val="3"/>
  </w:num>
  <w:num w:numId="8">
    <w:abstractNumId w:val="10"/>
  </w:num>
  <w:num w:numId="9">
    <w:abstractNumId w:val="1"/>
  </w:num>
  <w:num w:numId="10">
    <w:abstractNumId w:val="0"/>
  </w:num>
  <w:num w:numId="11">
    <w:abstractNumId w:val="7"/>
  </w:num>
  <w:num w:numId="12">
    <w:abstractNumId w:val="8"/>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jithChamara">
    <w15:presenceInfo w15:providerId="None" w15:userId="SajithChamara"/>
  </w15:person>
  <w15:person w15:author="Upeksha Rathnasena">
    <w15:presenceInfo w15:providerId="AD" w15:userId="S-1-5-21-1620039887-1905737125-476594437-12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ECC"/>
    <w:rsid w:val="00017CA1"/>
    <w:rsid w:val="00044DD9"/>
    <w:rsid w:val="000479CE"/>
    <w:rsid w:val="000543ED"/>
    <w:rsid w:val="00057C40"/>
    <w:rsid w:val="000717F3"/>
    <w:rsid w:val="0007189C"/>
    <w:rsid w:val="000E5EDE"/>
    <w:rsid w:val="00101B36"/>
    <w:rsid w:val="001127A5"/>
    <w:rsid w:val="00124B1B"/>
    <w:rsid w:val="001269B3"/>
    <w:rsid w:val="00131ACC"/>
    <w:rsid w:val="00132BE6"/>
    <w:rsid w:val="00136BB1"/>
    <w:rsid w:val="00137EE2"/>
    <w:rsid w:val="0014330B"/>
    <w:rsid w:val="00143E2A"/>
    <w:rsid w:val="001546B9"/>
    <w:rsid w:val="001628E2"/>
    <w:rsid w:val="00194E81"/>
    <w:rsid w:val="001C7E09"/>
    <w:rsid w:val="001D39D3"/>
    <w:rsid w:val="001F1F26"/>
    <w:rsid w:val="002231B1"/>
    <w:rsid w:val="00230AD6"/>
    <w:rsid w:val="00230C44"/>
    <w:rsid w:val="002721C1"/>
    <w:rsid w:val="0027370D"/>
    <w:rsid w:val="0027458B"/>
    <w:rsid w:val="002B0AB0"/>
    <w:rsid w:val="002B0CF1"/>
    <w:rsid w:val="002C648E"/>
    <w:rsid w:val="002E6E24"/>
    <w:rsid w:val="00310030"/>
    <w:rsid w:val="00346AAF"/>
    <w:rsid w:val="00357666"/>
    <w:rsid w:val="003728FD"/>
    <w:rsid w:val="00380362"/>
    <w:rsid w:val="00380FC5"/>
    <w:rsid w:val="003A06F8"/>
    <w:rsid w:val="003B0AF7"/>
    <w:rsid w:val="003B535D"/>
    <w:rsid w:val="004074F0"/>
    <w:rsid w:val="00422739"/>
    <w:rsid w:val="00427701"/>
    <w:rsid w:val="00447024"/>
    <w:rsid w:val="00452263"/>
    <w:rsid w:val="00454063"/>
    <w:rsid w:val="004727F4"/>
    <w:rsid w:val="004731DC"/>
    <w:rsid w:val="00485284"/>
    <w:rsid w:val="004959C1"/>
    <w:rsid w:val="00495F64"/>
    <w:rsid w:val="004B1FBD"/>
    <w:rsid w:val="004B70E8"/>
    <w:rsid w:val="004C38F6"/>
    <w:rsid w:val="004F094E"/>
    <w:rsid w:val="005067DF"/>
    <w:rsid w:val="00507A34"/>
    <w:rsid w:val="00514ECC"/>
    <w:rsid w:val="005214C7"/>
    <w:rsid w:val="005220D1"/>
    <w:rsid w:val="00527187"/>
    <w:rsid w:val="0054043E"/>
    <w:rsid w:val="005519D0"/>
    <w:rsid w:val="005540DA"/>
    <w:rsid w:val="0056172C"/>
    <w:rsid w:val="00575A9B"/>
    <w:rsid w:val="005B3D61"/>
    <w:rsid w:val="005D4D23"/>
    <w:rsid w:val="006019E6"/>
    <w:rsid w:val="00612C03"/>
    <w:rsid w:val="006351CD"/>
    <w:rsid w:val="0063787F"/>
    <w:rsid w:val="00647F04"/>
    <w:rsid w:val="006626A2"/>
    <w:rsid w:val="00670F3B"/>
    <w:rsid w:val="006740B5"/>
    <w:rsid w:val="00683949"/>
    <w:rsid w:val="00686F6F"/>
    <w:rsid w:val="006A3E7C"/>
    <w:rsid w:val="006D6255"/>
    <w:rsid w:val="00734921"/>
    <w:rsid w:val="0074405A"/>
    <w:rsid w:val="00746E98"/>
    <w:rsid w:val="0076321C"/>
    <w:rsid w:val="00813CFB"/>
    <w:rsid w:val="0083003B"/>
    <w:rsid w:val="00857D47"/>
    <w:rsid w:val="008655F5"/>
    <w:rsid w:val="00892A5E"/>
    <w:rsid w:val="008B0EFD"/>
    <w:rsid w:val="008F7154"/>
    <w:rsid w:val="00927750"/>
    <w:rsid w:val="009444A2"/>
    <w:rsid w:val="00950FBC"/>
    <w:rsid w:val="0096065A"/>
    <w:rsid w:val="00997347"/>
    <w:rsid w:val="00997D9F"/>
    <w:rsid w:val="009A3384"/>
    <w:rsid w:val="009D04F7"/>
    <w:rsid w:val="00A04780"/>
    <w:rsid w:val="00A060A5"/>
    <w:rsid w:val="00A26949"/>
    <w:rsid w:val="00A42252"/>
    <w:rsid w:val="00A432BB"/>
    <w:rsid w:val="00A43A69"/>
    <w:rsid w:val="00A617F6"/>
    <w:rsid w:val="00A76036"/>
    <w:rsid w:val="00A94E05"/>
    <w:rsid w:val="00AC556E"/>
    <w:rsid w:val="00AD48C3"/>
    <w:rsid w:val="00AE7559"/>
    <w:rsid w:val="00B12C87"/>
    <w:rsid w:val="00B13CCF"/>
    <w:rsid w:val="00B14576"/>
    <w:rsid w:val="00B31DD9"/>
    <w:rsid w:val="00B51444"/>
    <w:rsid w:val="00B56E81"/>
    <w:rsid w:val="00BB3385"/>
    <w:rsid w:val="00BB73AB"/>
    <w:rsid w:val="00BC1D79"/>
    <w:rsid w:val="00BD42FE"/>
    <w:rsid w:val="00BE6C84"/>
    <w:rsid w:val="00C13178"/>
    <w:rsid w:val="00C55EAC"/>
    <w:rsid w:val="00C675C1"/>
    <w:rsid w:val="00C76446"/>
    <w:rsid w:val="00C80843"/>
    <w:rsid w:val="00C865FE"/>
    <w:rsid w:val="00C93456"/>
    <w:rsid w:val="00CE51F7"/>
    <w:rsid w:val="00CF4138"/>
    <w:rsid w:val="00D6554A"/>
    <w:rsid w:val="00D65B46"/>
    <w:rsid w:val="00DF11CE"/>
    <w:rsid w:val="00E24A11"/>
    <w:rsid w:val="00E55EE7"/>
    <w:rsid w:val="00E82331"/>
    <w:rsid w:val="00E82F00"/>
    <w:rsid w:val="00E87AA9"/>
    <w:rsid w:val="00E911D5"/>
    <w:rsid w:val="00ED21C2"/>
    <w:rsid w:val="00F02731"/>
    <w:rsid w:val="00F1233D"/>
    <w:rsid w:val="00F45F35"/>
    <w:rsid w:val="00F61386"/>
    <w:rsid w:val="00F62439"/>
    <w:rsid w:val="00F661FD"/>
    <w:rsid w:val="00F6692E"/>
    <w:rsid w:val="00F85DBB"/>
    <w:rsid w:val="00FB01D2"/>
    <w:rsid w:val="00FC04DA"/>
    <w:rsid w:val="00FC4FD8"/>
    <w:rsid w:val="00FC6443"/>
    <w:rsid w:val="00FE23E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3F9CB"/>
  <w15:docId w15:val="{6EA399F1-3D34-4530-83C9-D75292BA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5519D0"/>
    <w:pPr>
      <w:spacing w:after="200" w:line="240" w:lineRule="auto"/>
    </w:pPr>
    <w:rPr>
      <w:i/>
      <w:iCs/>
      <w:color w:val="1F497D" w:themeColor="text2"/>
      <w:sz w:val="18"/>
      <w:szCs w:val="18"/>
    </w:rPr>
  </w:style>
  <w:style w:type="paragraph" w:styleId="TOC1">
    <w:name w:val="toc 1"/>
    <w:basedOn w:val="Normal"/>
    <w:next w:val="Normal"/>
    <w:autoRedefine/>
    <w:uiPriority w:val="39"/>
    <w:unhideWhenUsed/>
    <w:rsid w:val="0027458B"/>
    <w:pPr>
      <w:spacing w:after="100"/>
    </w:pPr>
  </w:style>
  <w:style w:type="paragraph" w:styleId="TOC2">
    <w:name w:val="toc 2"/>
    <w:basedOn w:val="Normal"/>
    <w:next w:val="Normal"/>
    <w:autoRedefine/>
    <w:uiPriority w:val="39"/>
    <w:unhideWhenUsed/>
    <w:rsid w:val="0027458B"/>
    <w:pPr>
      <w:spacing w:after="100"/>
      <w:ind w:left="220"/>
    </w:pPr>
  </w:style>
  <w:style w:type="paragraph" w:styleId="TOC3">
    <w:name w:val="toc 3"/>
    <w:basedOn w:val="Normal"/>
    <w:next w:val="Normal"/>
    <w:autoRedefine/>
    <w:uiPriority w:val="39"/>
    <w:unhideWhenUsed/>
    <w:rsid w:val="0027458B"/>
    <w:pPr>
      <w:spacing w:after="100"/>
      <w:ind w:left="440"/>
    </w:pPr>
  </w:style>
  <w:style w:type="character" w:styleId="Hyperlink">
    <w:name w:val="Hyperlink"/>
    <w:basedOn w:val="DefaultParagraphFont"/>
    <w:uiPriority w:val="99"/>
    <w:unhideWhenUsed/>
    <w:rsid w:val="0027458B"/>
    <w:rPr>
      <w:color w:val="0000FF" w:themeColor="hyperlink"/>
      <w:u w:val="single"/>
    </w:rPr>
  </w:style>
  <w:style w:type="character" w:styleId="CommentReference">
    <w:name w:val="annotation reference"/>
    <w:basedOn w:val="DefaultParagraphFont"/>
    <w:uiPriority w:val="99"/>
    <w:semiHidden/>
    <w:unhideWhenUsed/>
    <w:rsid w:val="003B0AF7"/>
    <w:rPr>
      <w:sz w:val="16"/>
      <w:szCs w:val="16"/>
    </w:rPr>
  </w:style>
  <w:style w:type="paragraph" w:styleId="CommentText">
    <w:name w:val="annotation text"/>
    <w:basedOn w:val="Normal"/>
    <w:link w:val="CommentTextChar"/>
    <w:uiPriority w:val="99"/>
    <w:semiHidden/>
    <w:unhideWhenUsed/>
    <w:rsid w:val="003B0AF7"/>
    <w:pPr>
      <w:spacing w:line="240" w:lineRule="auto"/>
    </w:pPr>
    <w:rPr>
      <w:sz w:val="20"/>
      <w:szCs w:val="20"/>
    </w:rPr>
  </w:style>
  <w:style w:type="character" w:customStyle="1" w:styleId="CommentTextChar">
    <w:name w:val="Comment Text Char"/>
    <w:basedOn w:val="DefaultParagraphFont"/>
    <w:link w:val="CommentText"/>
    <w:uiPriority w:val="99"/>
    <w:semiHidden/>
    <w:rsid w:val="003B0AF7"/>
    <w:rPr>
      <w:sz w:val="20"/>
      <w:szCs w:val="20"/>
    </w:rPr>
  </w:style>
  <w:style w:type="paragraph" w:styleId="CommentSubject">
    <w:name w:val="annotation subject"/>
    <w:basedOn w:val="CommentText"/>
    <w:next w:val="CommentText"/>
    <w:link w:val="CommentSubjectChar"/>
    <w:uiPriority w:val="99"/>
    <w:semiHidden/>
    <w:unhideWhenUsed/>
    <w:rsid w:val="003B0AF7"/>
    <w:rPr>
      <w:b/>
      <w:bCs/>
    </w:rPr>
  </w:style>
  <w:style w:type="character" w:customStyle="1" w:styleId="CommentSubjectChar">
    <w:name w:val="Comment Subject Char"/>
    <w:basedOn w:val="CommentTextChar"/>
    <w:link w:val="CommentSubject"/>
    <w:uiPriority w:val="99"/>
    <w:semiHidden/>
    <w:rsid w:val="003B0AF7"/>
    <w:rPr>
      <w:b/>
      <w:bCs/>
      <w:sz w:val="20"/>
      <w:szCs w:val="20"/>
    </w:rPr>
  </w:style>
  <w:style w:type="paragraph" w:styleId="BalloonText">
    <w:name w:val="Balloon Text"/>
    <w:basedOn w:val="Normal"/>
    <w:link w:val="BalloonTextChar"/>
    <w:uiPriority w:val="99"/>
    <w:semiHidden/>
    <w:unhideWhenUsed/>
    <w:rsid w:val="003B0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AF7"/>
    <w:rPr>
      <w:rFonts w:ascii="Segoe UI" w:hAnsi="Segoe UI" w:cs="Segoe UI"/>
      <w:sz w:val="18"/>
      <w:szCs w:val="18"/>
    </w:rPr>
  </w:style>
  <w:style w:type="paragraph" w:styleId="Revision">
    <w:name w:val="Revision"/>
    <w:hidden/>
    <w:uiPriority w:val="99"/>
    <w:semiHidden/>
    <w:rsid w:val="001C7E09"/>
    <w:pPr>
      <w:spacing w:after="0" w:line="240" w:lineRule="auto"/>
    </w:pPr>
  </w:style>
  <w:style w:type="paragraph" w:styleId="TableofFigures">
    <w:name w:val="table of figures"/>
    <w:basedOn w:val="Normal"/>
    <w:next w:val="Normal"/>
    <w:uiPriority w:val="99"/>
    <w:unhideWhenUsed/>
    <w:rsid w:val="00FC4F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footer" Target="footer1.xml"/><Relationship Id="rId10" Type="http://schemas.openxmlformats.org/officeDocument/2006/relationships/hyperlink" Target="file:///C:\Users\SajithChamara\Desktop\18-024_FinalThesisSoftBound.docx" TargetMode="External"/><Relationship Id="rId19" Type="http://schemas.openxmlformats.org/officeDocument/2006/relationships/image" Target="media/image10.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SajithChamara\Desktop\18-024_FinalThesisSoftBound.docx" TargetMode="Externa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45E08F8-3275-4734-BAFF-B3E0772A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45</Pages>
  <Words>8539</Words>
  <Characters>48674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Upeksha Rathnasena</dc:creator>
  <cp:lastModifiedBy>SajithChamara</cp:lastModifiedBy>
  <cp:revision>54</cp:revision>
  <dcterms:created xsi:type="dcterms:W3CDTF">2018-10-10T05:55:00Z</dcterms:created>
  <dcterms:modified xsi:type="dcterms:W3CDTF">2018-10-10T15:13:00Z</dcterms:modified>
</cp:coreProperties>
</file>